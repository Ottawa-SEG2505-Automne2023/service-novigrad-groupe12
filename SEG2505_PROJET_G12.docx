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w:background w:color="FFFFFF"/><w:body><w:p><w:pPr><w:pStyle w:val="Heading"/><w:spacing w:before="360" w:after="0"/><w:rPr><w:lang w:val="fr-FR"/></w:rPr></w:pPr></w:p><w:p><w:pPr><w:pStyle w:val="Heading"/><w:spacing w:before="360" w:after="0"/><w:rPr><w:lang w:val="fr-FR"/></w:rPr></w:pPr></w:p><w:p><w:pPr><w:pStyle w:val="Heading"/><w:spacing w:before="360" w:after="0"/><w:rPr><w:del w:id="0" w:date="2023-12-06T16:30:00Z" w:author="Microsoft Word"/></w:rPr></w:pPr></w:p><w:p><w:pPr><w:pStyle w:val="Heading"/><w:spacing w:before="360" w:after="0"/><w:rPr><w:ins w:id="1" w:date="2023-12-06T16:30:00Z" w:author="Microsoft Word"/></w:rPr></w:pPr><w:ins w:id="2" w:date="2023-12-06T16:30:00Z" w:author="Microsoft Word"><w:r><mc:AlternateContent><mc:Choice Requires="wpg"><w:drawing><wp:anchor distT="57150" distB="57150" distL="57150" distR="57150" simplePos="0" relativeHeight="251659264" behindDoc="0" locked="0" layoutInCell="1" allowOverlap="1"><wp:simplePos x="0" y="0"/><wp:positionH relativeFrom="column"><wp:posOffset>114300</wp:posOffset></wp:positionH><wp:positionV relativeFrom="line"><wp:posOffset>786130</wp:posOffset></wp:positionV><wp:extent cx="5829300" cy="1933575"/><wp:effectExtent l="0" t="0" r="0" b="0"/><wp:wrapThrough wrapText="bothSides" distL="57150" distR="57150"><wp:wrapPolygon edited="1"><wp:start x="0" y="0"/><wp:lineTo x="21600" y="0"/><wp:lineTo x="21600" y="21600"/><wp:lineTo x="0" y="21600"/><wp:lineTo x="0" y="0"/></wp:wrapPolygon></wp:wrapThrough><wp:docPr id="1073741832" name="officeArt object" descr="Group 11"/><wp:cNvGraphicFramePr/><a:graphic xmlns:a="http://schemas.openxmlformats.org/drawingml/2006/main"><a:graphicData uri="http://schemas.microsoft.com/office/word/2010/wordprocessingGroup"><wpg:wgp><wpg:cNvGrpSpPr/><wpg:grpSpPr><a:xfrm><a:off x="0" y="0"/><a:ext cx="5829300" cy="1933575"/><a:chOff x="0" y="0"/><a:chExt cx="5829300" cy="1933575"/></a:xfrm></wpg:grpSpPr><wps:wsp><wps:cNvPr id="1073741829" name="Rectangle 27"/><wps:cNvSpPr/><wps:spPr><a:xfrm><a:off x="0" y="0"/><a:ext cx="5829300" cy="1933575"/></a:xfrm><a:prstGeom prst="rect"><a:avLst/></a:prstGeom><a:solidFill><a:srgbClr val="3B3734"/></a:solidFill><a:ln w="12700" cap="flat"><a:noFill/><a:miter lim="400000"/></a:ln><a:effectLst/></wps:spPr><wps:bodyPr/></wps:wsp><wps:wsp><wps:cNvPr id="1073741830" name="Rectangle 14"/><wps:cNvSpPr/><wps:spPr><a:xfrm><a:off x="43337" y="0"/><a:ext cx="72890" cy="948091"/></a:xfrm><a:prstGeom prst="rect"><a:avLst/></a:prstGeom><a:solidFill><a:srgbClr val="8F001A"/></a:solidFill><a:ln w="12700" cap="flat"><a:noFill/><a:miter lim="400000"/></a:ln><a:effectLst/></wps:spPr><wps:bodyPr/></wps:wsp><wps:wsp><wps:cNvPr id="1073741831" name="Rectangle 17"/><wps:cNvSpPr/><wps:spPr><a:xfrm><a:off x="43337" y="1004179"/><a:ext cx="72890" cy="248954"/></a:xfrm><a:prstGeom prst="rect"><a:avLst/></a:prstGeom><a:solidFill><a:srgbClr val="8F001A"/></a:solidFill><a:ln w="12700" cap="flat"><a:noFill/><a:miter lim="400000"/></a:ln><a:effectLst/></wps:spPr><wps:bodyPr/></wps:wsp></wpg:wgp></a:graphicData></a:graphic></wp:anchor></w:drawing></mc:Choice><mc:Fallback><w:pict><v:group id="_x0000_s1026" style="visibility:visible;position:absolute;margin-left:9.0pt;margin-top:61.9pt;width:459.0pt;height:152.2pt;z-index:251659264;mso-position-horizontal:absolute;mso-position-horizontal-relative:text;mso-position-vertical:absolute;mso-position-vertical-relative:line;mso-wrap-distance-left:4.5pt;mso-wrap-distance-top:4.5pt;mso-wrap-distance-right:4.5pt;mso-wrap-distance-bottom:4.5pt;" coordorigin="0,0" coordsize="5829300,1933575"><w10:wrap type="through" side="bothSides" anchorx="text"/><v:rect id="_x0000_s1027" style="position:absolute;left:0;top:0;width:5829300;height:1933575;"><v:fill color="#3B3734" opacity="100.0%" type="solid"/><v:stroke on="f" weight="1.0pt" dashstyle="solid" endcap="flat" miterlimit="400.0%" joinstyle="miter" linestyle="single" startarrow="none" startarrowwidth="medium" startarrowlength="medium" endarrow="none" endarrowwidth="medium" endarrowlength="medium"/></v:rect><v:rect id="_x0000_s1028" style="position:absolute;left:43337;top:0;width:72889;height:948091;"><v:fill color="#8F001A" opacity="100.0%" type="solid"/><v:stroke on="f" weight="1.0pt" dashstyle="solid" endcap="flat" miterlimit="400.0%" joinstyle="miter" linestyle="single" startarrow="none" startarrowwidth="medium" startarrowlength="medium" endarrow="none" endarrowwidth="medium" endarrowlength="medium"/></v:rect><v:rect id="_x0000_s1029" style="position:absolute;left:43337;top:1004180;width:72889;height:248953;"><v:fill color="#8F001A" opacity="100.0%" type="solid"/><v:stroke on="f" weight="1.0pt" dashstyle="solid" endcap="flat" miterlimit="400.0%" joinstyle="miter" linestyle="single" startarrow="none" startarrowwidth="medium" startarrowlength="medium" endarrow="none" endarrowwidth="medium" endarrowlength="medium"/></v:rect></v:group></w:pict></mc:Fallback></mc:AlternateContent></w:r></w:ins><w:ins w:id="3" w:date="2023-12-06T16:30:00Z" w:author="Microsoft Word"><w:r><mc:AlternateContent><mc:Choice Requires="wps"><w:drawing><wp:anchor distT="0" distB="0" distL="0" distR="0" simplePos="0" relativeHeight="251660288" behindDoc="0" locked="0" layoutInCell="1" allowOverlap="1"><wp:simplePos x="0" y="0"/><wp:positionH relativeFrom="column"><wp:posOffset>219075</wp:posOffset></wp:positionH><wp:positionV relativeFrom="line"><wp:posOffset>805179</wp:posOffset></wp:positionV><wp:extent cx="5724525" cy="2105025"/><wp:effectExtent l="0" t="0" r="0" b="0"/><wp:wrapNone/><wp:docPr id="1073741833" name="officeArt object" descr="Text Box 8"/><wp:cNvGraphicFramePr/><a:graphic xmlns:a="http://schemas.openxmlformats.org/drawingml/2006/main"><a:graphicData uri="http://schemas.microsoft.com/office/word/2010/wordprocessingShape"><wps:wsp><wps:cNvSpPr txBox="1"/><wps:spPr><a:xfrm><a:off x="0" y="0"/><a:ext cx="5724525" cy="2105025"/></a:xfrm><a:prstGeom prst="rect"><a:avLst/></a:prstGeom><a:noFill/><a:ln w="12700" cap="flat"><a:noFill/><a:miter lim="400000"/></a:ln><a:effectLst/></wps:spPr><wps:txbx><w:txbxContent><w:p><w:pPr><w:pStyle w:val="Body"/><w:widowControl w:val="0"/><w:bidi w:val="0"/><w:spacing w:after="280"/><w:ind w:left="0" w:right="0" w:firstLine="0"/><w:jc w:val="left"/><w:rPr><w:rFonts w:ascii="Arial" w:cs="Arial" w:hAnsi="Arial" w:eastAsia="Arial"/><w:b w:val="1"/><w:bCs w:val="1"/><w:color w:val="ffffff"/><w:spacing w:val="4"/><w:sz w:val="28"/><w:szCs w:val="28"/><w:u w:color="ffffff"/><w:rtl w:val="0"/><w:lang w:val="fr-FR"/></w:rPr></w:pPr><w:r><w:rPr><w:rFonts w:ascii="Times New Roman" w:hAnsi="Times New Roman"/><w:b w:val="0"/><w:bCs w:val="0"/><w:color w:val="000000"/><w:spacing w:val="3"/><w:sz w:val="22"/><w:szCs w:val="22"/><w:u w:color="000000"/><w:rtl w:val="0"/><w:lang w:val="fr-FR"/></w:rPr><w:t>Livrabl</w:t></w:r></w:p><w:r><w:rPr><w:rFonts w:ascii="Times New Roman" w:hAnsi="Times New Roman"/><w:b w:val="0"/><w:bCs w:val="0"/><w:color w:val="000000"/><w:spacing w:val="3"/><w:sz w:val="22"/><w:szCs w:val="22"/><w:u w:color="000000"/><w:rtl w:val="0"/><w:lang w:val="fr-FR"/></w:rPr><w:t>e</w:t><w:tab/></w:r></w:txbxContent><w:r><w:rPr><w:rFonts w:ascii="Arial" w:hAnsi="Arial"/><w:b w:val="1"/><w:bCs w:val="1"/><w:color w:val="ffffff"/><w:spacing w:val="4"/><w:sz w:val="28"/><w:szCs w:val="28"/><w:u w:color="ffffff"/><w:rtl w:val="0"/><w:lang w:val="fr-FR"/></w:rPr><w:t>4</w:t></w:r></wps:txbx></wps:wsp><w:p><w:pPr><w:pStyle w:val="Body"/><w:widowControl w:val="0"/><w:bidi w:val="0"/><w:spacing w:after="280"/><w:ind w:left="0" w:right="0" w:firstLine="0"/><w:jc w:val="left"/><w:rPr><w:rFonts w:ascii="Arial" w:cs="Arial" w:hAnsi="Arial" w:eastAsia="Arial"/><w:b w:val="1"/><w:bCs w:val="1"/><w:color w:val="ffffff"/><w:spacing w:val="4"/><w:sz w:val="28"/><w:szCs w:val="28"/><w:u w:color="ffffff"/><w:rtl w:val="0"/><w:lang w:val="fr-FR"/></w:rPr></w:pPr><w:r><w:rPr><w:rFonts w:ascii="Times New Roman" w:hAnsi="Times New Roman"/><w:b w:val="0"/><w:bCs w:val="0"/><w:color w:val="000000"/><w:spacing w:val="3"/><w:sz w:val="22"/><w:szCs w:val="22"/><w:u w:color="000000"/><w:rtl w:val="0"/><w:lang w:val="fr-FR"/></w:rPr><w:t>Sigle du cours</w:t></w:r></w:p><w:r><w:rPr><w:rFonts w:ascii="Times New Roman" w:hAnsi="Times New Roman" w:hint="default"/><w:b w:val="0"/><w:bCs w:val="0"/><w:color w:val="000000"/><w:spacing w:val="3"/><w:sz w:val="22"/><w:szCs w:val="22"/><w:u w:color="000000"/><w:rtl w:val="0"/><w:lang w:val="fr-FR"/></w:rPr><w:t> </w:t></w:r></a:graphicData><w:r><w:rPr><w:rFonts w:ascii="Times New Roman" w:cs="Times New Roman" w:hAnsi="Times New Roman" w:eastAsia="Times New Roman"/><w:b w:val="0"/><w:bCs w:val="0"/><w:color w:val="000000"/><w:spacing w:val="3"/><w:sz w:val="22"/><w:szCs w:val="22"/><w:u w:color="000000"/><w:lang w:val="fr-FR"/></w:rPr><w:tab/></w:r></a:graphic><w:r><w:rPr><w:rFonts w:ascii="Arial" w:hAnsi="Arial"/><w:b w:val="1"/><w:bCs w:val="1"/><w:color w:val="ffffff"/><w:spacing w:val="4"/><w:sz w:val="28"/><w:szCs w:val="28"/><w:u w:color="ffffff"/><w:rtl w:val="0"/><w:lang w:val="fr-FR"/></w:rPr><w:t>SEG2505</w:t></w:r></wp:anchor></w:drawing><w:p><w:pPr><w:pStyle w:val="Body"/><w:widowControl w:val="0"/><w:bidi w:val="0"/><w:spacing w:after="280"/><w:ind w:left="0" w:right="0" w:firstLine="0"/><w:jc w:val="left"/><w:rPr><w:rFonts w:ascii="Arial" w:cs="Arial" w:hAnsi="Arial" w:eastAsia="Arial"/><w:b w:val="1"/><w:bCs w:val="1"/><w:color w:val="ffffff"/><w:spacing w:val="4"/><w:sz w:val="28"/><w:szCs w:val="28"/><w:u w:color="ffffff"/><w:rtl w:val="0"/><w:lang w:val="fr-FR"/></w:rPr></w:pPr><w:r><w:rPr><w:rFonts w:ascii="Times New Roman" w:hAnsi="Times New Roman"/><w:b w:val="0"/><w:bCs w:val="0"/><w:color w:val="000000"/><w:spacing w:val="3"/><w:sz w:val="22"/><w:szCs w:val="22"/><w:u w:color="000000"/><w:rtl w:val="0"/><w:lang w:val="fr-FR"/></w:rPr><w:t>Professeur</w:t></w:r></w:p><w:r><w:rPr><w:rFonts w:ascii="Times New Roman" w:cs="Times New Roman" w:hAnsi="Times New Roman" w:eastAsia="Times New Roman"/><w:b w:val="0"/><w:bCs w:val="0"/><w:color w:val="000000"/><w:spacing w:val="3"/><w:sz w:val="22"/><w:szCs w:val="22"/><w:u w:color="000000"/><w:lang w:val="fr-FR"/></w:rPr><w:tab/></w:r></mc:Choice><w:r><w:rPr><w:rFonts w:ascii="Arial" w:hAnsi="Arial"/><w:b w:val="1"/><w:bCs w:val="1"/><w:color w:val="ffffff"/><w:spacing w:val="4"/><w:sz w:val="28"/><w:szCs w:val="28"/><w:u w:color="ffffff"/><w:rtl w:val="0"/><w:lang w:val="fr-FR"/></w:rPr><w:t>Aziz Oukair</w:t></w:r></mc:AlternateContent><w:r><w:rPr><w:rFonts w:ascii="Arial" w:hAnsi="Arial"/><w:b w:val="1"/><w:bCs w:val="1"/><w:color w:val="ffffff"/><w:spacing w:val="4"/><w:sz w:val="28"/><w:szCs w:val="28"/><w:u w:color="ffffff"/><w:rtl w:val="0"/><w:lang w:val="fr-FR"/></w:rPr><w:t>a</w:t></w:r></w:r></w:ins><w:p><w:pPr><w:pStyle w:val="Body"/><w:widowControl w:val="0"/><w:bidi w:val="0"/><w:spacing w:after="280"/><w:ind w:left="0" w:right="0" w:firstLine="0"/><w:jc w:val="left"/><w:rPr><w:rFonts w:ascii="Arial" w:cs="Arial" w:hAnsi="Arial" w:eastAsia="Arial"/><w:b w:val="1"/><w:bCs w:val="1"/><w:color w:val="ffffff"/><w:spacing w:val="4"/><w:sz w:val="28"/><w:szCs w:val="28"/><w:u w:color="ffffff"/><w:rtl w:val="0"/></w:rPr></w:pPr><w:r><w:rPr><w:rFonts w:ascii="Arial" w:hAnsi="Arial"/><w:b w:val="1"/><w:bCs w:val="1"/><w:color w:val="ffffff"/><w:spacing w:val="4"/><w:sz w:val="28"/><w:szCs w:val="28"/><w:u w:color="ffffff"/><w:rtl w:val="0"/><w:lang w:val="fr-FR"/></w:rPr><w:t>Assistant (e</w:t></w:r></w:p><w:r><w:rPr><w:rFonts w:ascii="Arial" w:hAnsi="Arial"/><w:b w:val="1"/><w:bCs w:val="1"/><w:color w:val="ffffff"/><w:spacing w:val="4"/><w:sz w:val="28"/><w:szCs w:val="28"/><w:u w:color="ffffff"/><w:rtl w:val="0"/><w:lang w:val="fr-FR"/></w:rPr><w:t>)</w:t></w:r></w:p></w:body><w:p><w:pPr><w:pStyle w:val="Body"/><w:widowControl w:val="0"/><w:bidi w:val="0"/><w:spacing w:after="280"/><w:ind w:left="0" w:right="0" w:firstLine="0"/><w:jc w:val="left"/><w:rPr><w:rFonts w:ascii="Arial" w:cs="Arial" w:hAnsi="Arial" w:eastAsia="Arial"/><w:b w:val="1"/><w:bCs w:val="1"/><w:color w:val="ffffff"/><w:spacing w:val="4"/><w:sz w:val="28"/><w:szCs w:val="28"/><w:u w:color="ffffff"/><w:rtl w:val="0"/></w:rPr></w:pPr><w:r><w:rPr><w:rFonts w:ascii="Times New Roman" w:hAnsi="Times New Roman"/><w:b w:val="0"/><w:bCs w:val="0"/><w:color w:val="000000"/><w:spacing w:val="3"/><w:sz w:val="22"/><w:szCs w:val="22"/><w:u w:color="000000"/><w:rtl w:val="0"/><w:lang w:val="fr-FR"/></w:rPr><w:t>Group</w:t></w:r></w:p><w:r><w:rPr><w:rFonts w:ascii="Times New Roman" w:hAnsi="Times New Roman"/><w:b w:val="0"/><w:bCs w:val="0"/><w:color w:val="000000"/><w:spacing w:val="3"/><w:sz w:val="22"/><w:szCs w:val="22"/><w:u w:color="000000"/><w:rtl w:val="0"/><w:lang w:val="fr-FR"/></w:rPr><w:t>e</w:t><w:tab/></w:r></w:document><w:r><w:rPr><w:rFonts w:ascii="Arial" w:hAnsi="Arial"/><w:b w:val="1"/><w:bCs w:val="1"/><w:color w:val="ffffff"/><w:spacing w:val="4"/><w:sz w:val="28"/><w:szCs w:val="28"/><w:u w:color="ffffff"/><w:rtl w:val="0"/><w:lang w:val="fr-FR"/></w:rPr><w:t>Gregory Price</w:t></w:r><w:p><w:pPr><w:pStyle w:val="Body"/><w:widowControl w:val="0"/><w:bidi w:val="0"/><w:spacing w:after="280"/><w:ind w:left="0" w:right="0" w:firstLine="0"/><w:jc w:val="left"/><w:rPr><w:rFonts w:ascii="Arial" w:cs="Arial" w:hAnsi="Arial" w:eastAsia="Arial"/><w:b w:val="1"/><w:bCs w:val="1"/><w:color w:val="ffffff"/><w:spacing w:val="4"/><w:sz w:val="28"/><w:szCs w:val="28"/><w:u w:color="ffffff"/><w:rtl w:val="0"/></w:rPr></w:pPr><w:r><w:rPr><w:rFonts w:ascii="Arial" w:hAnsi="Arial"/><w:b w:val="1"/><w:bCs w:val="1"/><w:color w:val="ffffff"/><w:spacing w:val="4"/><w:sz w:val="28"/><w:szCs w:val="28"/><w:u w:color="ffffff"/><w:rtl w:val="0"/><w:lang w:val="fr-FR"/></w:rPr><w:t>G1</w:t></w:r></w:p><w:r><w:rPr><w:rFonts w:ascii="Arial" w:hAnsi="Arial"/><w:b w:val="1"/><w:bCs w:val="1"/><w:color w:val="ffffff"/><w:spacing w:val="4"/><w:sz w:val="28"/><w:szCs w:val="28"/><w:u w:color="ffffff"/><w:rtl w:val="0"/><w:lang w:val="fr-FR"/></w:rPr><w:t>2</w:t></w:r><w:p><w:pPr><w:pStyle w:val="Body"/><w:widowControl w:val="0"/><w:spacing w:after="280"/><w:rPr><w:rFonts w:ascii="Arial" w:cs="Arial" w:hAnsi="Arial" w:eastAsia="Arial"/><w:b w:val="1"/><w:bCs w:val="1"/><w:color w:val="ffffff"/><w:spacing w:val="4"/><w:sz w:val="28"/><w:szCs w:val="28"/><w:u w:color="ffffff"/><w:lang w:val="fr-FR"/></w:rPr></w:pPr></w:p><w:p><w:pPr><w:pStyle w:val="Body"/><w:widowControl w:val="0"/><w:spacing w:after="280"/><w:rPr><w:rFonts w:ascii="Arial" w:cs="Arial" w:hAnsi="Arial" w:eastAsia="Arial"/><w:b w:val="1"/><w:bCs w:val="1"/><w:color w:val="ffffff"/><w:spacing w:val="4"/><w:sz w:val="28"/><w:szCs w:val="28"/><w:u w:color="ffffff"/><w:lang w:val="fr-FR"/></w:rPr></w:pPr></w:p><w:p><w:pPr><w:pStyle w:val="Body"/><w:widowControl w:val="0"/><w:spacing w:after="280"/><w:rPr><w:rFonts w:ascii="Arial" w:cs="Arial" w:hAnsi="Arial" w:eastAsia="Arial"/><w:b w:val="1"/><w:bCs w:val="1"/><w:color w:val="ffffff"/><w:sz w:val="28"/><w:szCs w:val="28"/><w:u w:color="ffffff"/><w:lang w:val="fr-FR"/></w:rPr></w:pPr></w:p><w:p><w:pPr><w:pStyle w:val="Body"/><w:widowControl w:val="0"/><w:spacing w:after="280"/><w:rPr><w:rFonts w:ascii="Arial" w:cs="Arial" w:hAnsi="Arial" w:eastAsia="Arial"/><w:color w:val="ffffff"/><w:sz w:val="56"/><w:szCs w:val="56"/><w:u w:color="ffffff"/><w:lang w:val="fr-FR"/></w:rPr></w:pPr></w:p><w:p><w:pPr><w:pStyle w:val="Body"/><w:widowControl w:val="0"/><w:spacing w:after="280"/><w:rPr><w:rFonts w:ascii="Arial" w:cs="Arial" w:hAnsi="Arial" w:eastAsia="Arial"/><w:color w:val="ffffff"/><w:sz w:val="56"/><w:szCs w:val="56"/><w:u w:color="ffffff"/><w:lang w:val="fr-FR"/></w:rPr></w:pPr></w:p><w:p><w:pPr><w:pStyle w:val="Body"/><w:widowControl w:val="0"/><w:spacing w:after="280"/></w:pPr><w:r><w:rPr><w:rFonts w:ascii="Arial" w:cs="Arial" w:hAnsi="Arial" w:eastAsia="Arial"/><w:color w:val="ffffff"/><w:sz w:val="56"/><w:szCs w:val="56"/><w:u w:color="ffffff"/><w:lang w:val="fr-FR"/></w:rPr></w:r></w:p><wps:bodyPr wrap="square" lIns="45719" tIns="45719" rIns="45719" bIns="45719" numCol="1" anchor="t"><a:noAutofit/></wps:bodyPr><mc:Fallback><w:pict><v:shape id="_x0000_s1030" type="#_x0000_t202" style="visibility:visible;position:absolute;margin-left:17.2pt;margin-top:63.4pt;width:450.8pt;height:165.8pt;z-index:251660288;mso-position-horizontal:absolute;mso-position-horizontal-relative:text;mso-position-vertical:absolute;mso-position-vertical-relative:line;mso-wrap-distance-left:0.0pt;mso-wrap-distance-top:0.0pt;mso-wrap-distance-right:0.0pt;mso-wrap-distance-bottom:0.0pt;"><v:fill on="f"/><v:stroke on="f" weight="1.0pt" dashstyle="solid" endcap="flat" miterlimit="400.0%" joinstyle="miter" linestyle="single" startarrow="none" startarrowwidth="medium" startarrowlength="medium" endarrow="none" endarrowwidth="medium" endarrowlength="medium"/><v:textbox><w:txbxContent><w:p><w:pPr><w:pStyle w:val="Body"/><w:widowControl w:val="0"/><w:bidi w:val="0"/><w:spacing w:after="280"/><w:ind w:left="0" w:right="0" w:firstLine="0"/><w:jc w:val="left"/><w:rPr><w:rFonts w:ascii="Arial" w:cs="Arial" w:hAnsi="Arial" w:eastAsia="Arial"/><w:b w:val="1"/><w:bCs w:val="1"/><w:color w:val="ffffff"/><w:spacing w:val="4"/><w:sz w:val="28"/><w:szCs w:val="28"/><w:u w:color="ffffff"/><w:rtl w:val="0"/><w:lang w:val="fr-FR"/></w:rPr></w:pPr><w:r><w:rPr><w:rFonts w:ascii="Times New Roman" w:hAnsi="Times New Roman"/><w:b w:val="0"/><w:bCs w:val="0"/><w:color w:val="000000"/><w:spacing w:val="3"/><w:sz w:val="22"/><w:szCs w:val="22"/><w:u w:color="000000"/><w:rtl w:val="0"/><w:lang w:val="fr-FR"/></w:rPr><w:t>Livrabl</w:t></w:r></w:p><w:r><w:rPr><w:rFonts w:ascii="Times New Roman" w:hAnsi="Times New Roman"/><w:b w:val="0"/><w:bCs w:val="0"/><w:color w:val="000000"/><w:spacing w:val="3"/><w:sz w:val="22"/><w:szCs w:val="22"/><w:u w:color="000000"/><w:rtl w:val="0"/><w:lang w:val="fr-FR"/></w:rPr><w:t>e</w:t><w:tab/></w:r></w:txbxContent><w:r><w:rPr><w:rFonts w:ascii="Arial" w:hAnsi="Arial"/><w:b w:val="1"/><w:bCs w:val="1"/><w:color w:val="ffffff"/><w:spacing w:val="4"/><w:sz w:val="28"/><w:szCs w:val="28"/><w:u w:color="ffffff"/><w:rtl w:val="0"/><w:lang w:val="fr-FR"/></w:rPr><w:t>4</w:t></w:r></v:textbox></v:shape><w:p><w:pPr><w:pStyle w:val="Body"/><w:widowControl w:val="0"/><w:bidi w:val="0"/><w:spacing w:after="280"/><w:ind w:left="0" w:right="0" w:firstLine="0"/><w:jc w:val="left"/><w:rPr><w:rFonts w:ascii="Arial" w:cs="Arial" w:hAnsi="Arial" w:eastAsia="Arial"/><w:b w:val="1"/><w:bCs w:val="1"/><w:color w:val="ffffff"/><w:spacing w:val="4"/><w:sz w:val="28"/><w:szCs w:val="28"/><w:u w:color="ffffff"/><w:rtl w:val="0"/><w:lang w:val="fr-FR"/></w:rPr></w:pPr><w:r><w:rPr><w:rFonts w:ascii="Times New Roman" w:hAnsi="Times New Roman"/><w:b w:val="0"/><w:bCs w:val="0"/><w:color w:val="000000"/><w:spacing w:val="3"/><w:sz w:val="22"/><w:szCs w:val="22"/><w:u w:color="000000"/><w:rtl w:val="0"/><w:lang w:val="fr-FR"/></w:rPr><w:t>Sigle du cours</w:t></w:r></w:p><w:r><w:rPr><w:rFonts w:ascii="Times New Roman" w:hAnsi="Times New Roman" w:hint="default"/><w:b w:val="0"/><w:bCs w:val="0"/><w:color w:val="000000"/><w:spacing w:val="3"/><w:sz w:val="22"/><w:szCs w:val="22"/><w:u w:color="000000"/><w:rtl w:val="0"/><w:lang w:val="fr-FR"/></w:rPr><w:t> </w:t></w:r></w:pict><w:r><w:rPr><w:rFonts w:ascii="Times New Roman" w:cs="Times New Roman" w:hAnsi="Times New Roman" w:eastAsia="Times New Roman"/><w:b w:val="0"/><w:bCs w:val="0"/><w:color w:val="000000"/><w:spacing w:val="3"/><w:sz w:val="22"/><w:szCs w:val="22"/><w:u w:color="000000"/><w:lang w:val="fr-FR"/></w:rPr><w:tab/></w:r></mc:Fallback><w:r><w:rPr><w:rFonts w:ascii="Arial" w:hAnsi="Arial"/><w:b w:val="1"/><w:bCs w:val="1"/><w:color w:val="ffffff"/><w:spacing w:val="4"/><w:sz w:val="28"/><w:szCs w:val="28"/><w:u w:color="ffffff"/><w:rtl w:val="0"/><w:lang w:val="fr-FR"/></w:rPr><w:t>SEG2505</w:t></w:r><w:p><w:pPr><w:pStyle w:val="Body"/><w:widowControl w:val="0"/><w:bidi w:val="0"/><w:spacing w:after="280"/><w:ind w:left="0" w:right="0" w:firstLine="0"/><w:jc w:val="left"/><w:rPr><w:rFonts w:ascii="Arial" w:cs="Arial" w:hAnsi="Arial" w:eastAsia="Arial"/><w:b w:val="1"/><w:bCs w:val="1"/><w:color w:val="ffffff"/><w:spacing w:val="4"/><w:sz w:val="28"/><w:szCs w:val="28"/><w:u w:color="ffffff"/><w:rtl w:val="0"/><w:lang w:val="fr-FR"/></w:rPr></w:pPr><w:r><w:rPr><w:rFonts w:ascii="Times New Roman" w:hAnsi="Times New Roman"/><w:b w:val="0"/><w:bCs w:val="0"/><w:color w:val="000000"/><w:spacing w:val="3"/><w:sz w:val="22"/><w:szCs w:val="22"/><w:u w:color="000000"/><w:rtl w:val="0"/><w:lang w:val="fr-FR"/></w:rPr><w:t>Professeur</w:t></w:r></w:p><w:r><w:rPr><w:rFonts w:ascii="Times New Roman" w:cs="Times New Roman" w:hAnsi="Times New Roman" w:eastAsia="Times New Roman"/><w:b w:val="0"/><w:bCs w:val="0"/><w:color w:val="000000"/><w:spacing w:val="3"/><w:sz w:val="22"/><w:szCs w:val="22"/><w:u w:color="000000"/><w:lang w:val="fr-FR"/></w:rPr><w:tab/></w:r><w:r><w:rPr><w:rFonts w:ascii="Arial" w:hAnsi="Arial"/><w:b w:val="1"/><w:bCs w:val="1"/><w:color w:val="ffffff"/><w:spacing w:val="4"/><w:sz w:val="28"/><w:szCs w:val="28"/><w:u w:color="ffffff"/><w:rtl w:val="0"/><w:lang w:val="fr-FR"/></w:rPr><w:t>Aziz Oukair</w:t></w:r><w:r><w:rPr><w:rFonts w:ascii="Arial" w:hAnsi="Arial"/><w:b w:val="1"/><w:bCs w:val="1"/><w:color w:val="ffffff"/><w:spacing w:val="4"/><w:sz w:val="28"/><w:szCs w:val="28"/><w:u w:color="ffffff"/><w:rtl w:val="0"/><w:lang w:val="fr-FR"/></w:rPr><w:t>a</w:t></w:r><w:p><w:pPr><w:pStyle w:val="Body"/><w:widowControl w:val="0"/><w:bidi w:val="0"/><w:spacing w:after="280"/><w:ind w:left="0" w:right="0" w:firstLine="0"/><w:jc w:val="left"/><w:rPr><w:rFonts w:ascii="Arial" w:cs="Arial" w:hAnsi="Arial" w:eastAsia="Arial"/><w:b w:val="1"/><w:bCs w:val="1"/><w:color w:val="ffffff"/><w:spacing w:val="4"/><w:sz w:val="28"/><w:szCs w:val="28"/><w:u w:color="ffffff"/><w:rtl w:val="0"/></w:rPr></w:pPr><w:r><w:rPr><w:rFonts w:ascii="Arial" w:hAnsi="Arial"/><w:b w:val="1"/><w:bCs w:val="1"/><w:color w:val="ffffff"/><w:spacing w:val="4"/><w:sz w:val="28"/><w:szCs w:val="28"/><w:u w:color="ffffff"/><w:rtl w:val="0"/><w:lang w:val="fr-FR"/></w:rPr><w:t>Assistant (e</w:t></w:r></w:p><w:r><w:rPr><w:rFonts w:ascii="Arial" w:hAnsi="Arial"/><w:b w:val="1"/><w:bCs w:val="1"/><w:color w:val="ffffff"/><w:spacing w:val="4"/><w:sz w:val="28"/><w:szCs w:val="28"/><w:u w:color="ffffff"/><w:rtl w:val="0"/><w:lang w:val="fr-FR"/></w:rPr><w:t>)</w:t></w:r><w:p><w:pPr><w:pStyle w:val="Body"/><w:widowControl w:val="0"/><w:bidi w:val="0"/><w:spacing w:after="280"/><w:ind w:left="0" w:right="0" w:firstLine="0"/><w:jc w:val="left"/><w:rPr><w:rFonts w:ascii="Arial" w:cs="Arial" w:hAnsi="Arial" w:eastAsia="Arial"/><w:b w:val="1"/><w:bCs w:val="1"/><w:color w:val="ffffff"/><w:spacing w:val="4"/><w:sz w:val="28"/><w:szCs w:val="28"/><w:u w:color="ffffff"/><w:rtl w:val="0"/></w:rPr></w:pPr><w:r><w:rPr><w:rFonts w:ascii="Times New Roman" w:hAnsi="Times New Roman"/><w:b w:val="0"/><w:bCs w:val="0"/><w:color w:val="000000"/><w:spacing w:val="3"/><w:sz w:val="22"/><w:szCs w:val="22"/><w:u w:color="000000"/><w:rtl w:val="0"/><w:lang w:val="fr-FR"/></w:rPr><w:t>Group</w:t></w:r></w:p><w:r><w:rPr><w:rFonts w:ascii="Times New Roman" w:hAnsi="Times New Roman"/><w:b w:val="0"/><w:bCs w:val="0"/><w:color w:val="000000"/><w:spacing w:val="3"/><w:sz w:val="22"/><w:szCs w:val="22"/><w:u w:color="000000"/><w:rtl w:val="0"/><w:lang w:val="fr-FR"/></w:rPr><w:t>e</w:t><w:tab/></w:r><w:r><w:rPr><w:rFonts w:ascii="Arial" w:hAnsi="Arial"/><w:b w:val="1"/><w:bCs w:val="1"/><w:color w:val="ffffff"/><w:spacing w:val="4"/><w:sz w:val="28"/><w:szCs w:val="28"/><w:u w:color="ffffff"/><w:rtl w:val="0"/><w:lang w:val="fr-FR"/></w:rPr><w:t>Gregory Price</w:t></w:r><w:p><w:pPr><w:pStyle w:val="Body"/><w:widowControl w:val="0"/><w:bidi w:val="0"/><w:spacing w:after="280"/><w:ind w:left="0" w:right="0" w:firstLine="0"/><w:jc w:val="left"/><w:rPr><w:rFonts w:ascii="Arial" w:cs="Arial" w:hAnsi="Arial" w:eastAsia="Arial"/><w:b w:val="1"/><w:bCs w:val="1"/><w:color w:val="ffffff"/><w:spacing w:val="4"/><w:sz w:val="28"/><w:szCs w:val="28"/><w:u w:color="ffffff"/><w:rtl w:val="0"/></w:rPr></w:pPr><w:r><w:rPr><w:rFonts w:ascii="Arial" w:hAnsi="Arial"/><w:b w:val="1"/><w:bCs w:val="1"/><w:color w:val="ffffff"/><w:spacing w:val="4"/><w:sz w:val="28"/><w:szCs w:val="28"/><w:u w:color="ffffff"/><w:rtl w:val="0"/><w:lang w:val="fr-FR"/></w:rPr><w:t>G1</w:t></w:r></w:p><w:r><w:rPr><w:rFonts w:ascii="Arial" w:hAnsi="Arial"/><w:b w:val="1"/><w:bCs w:val="1"/><w:color w:val="ffffff"/><w:spacing w:val="4"/><w:sz w:val="28"/><w:szCs w:val="28"/><w:u w:color="ffffff"/><w:rtl w:val="0"/><w:lang w:val="fr-FR"/></w:rPr><w:t>2</w:t></w:r><w:p><w:pPr><w:pStyle w:val="Body"/><w:widowControl w:val="0"/><w:spacing w:after="280"/><w:rPr><w:rFonts w:ascii="Arial" w:cs="Arial" w:hAnsi="Arial" w:eastAsia="Arial"/><w:b w:val="1"/><w:bCs w:val="1"/><w:color w:val="ffffff"/><w:spacing w:val="4"/><w:sz w:val="28"/><w:szCs w:val="28"/><w:u w:color="ffffff"/><w:lang w:val="fr-FR"/></w:rPr></w:pPr></w:p><w:p><w:pPr><w:pStyle w:val="Body"/><w:widowControl w:val="0"/><w:spacing w:after="280"/><w:rPr><w:rFonts w:ascii="Arial" w:cs="Arial" w:hAnsi="Arial" w:eastAsia="Arial"/><w:b w:val="1"/><w:bCs w:val="1"/><w:color w:val="ffffff"/><w:spacing w:val="4"/><w:sz w:val="28"/><w:szCs w:val="28"/><w:u w:color="ffffff"/><w:lang w:val="fr-FR"/></w:rPr></w:pPr></w:p><w:p><w:pPr><w:pStyle w:val="Body"/><w:widowControl w:val="0"/><w:spacing w:after="280"/><w:rPr><w:rFonts w:ascii="Arial" w:cs="Arial" w:hAnsi="Arial" w:eastAsia="Arial"/><w:b w:val="1"/><w:bCs w:val="1"/><w:color w:val="ffffff"/><w:sz w:val="28"/><w:szCs w:val="28"/><w:u w:color="ffffff"/><w:lang w:val="fr-FR"/></w:rPr></w:pPr></w:p><w:p><w:pPr><w:pStyle w:val="Body"/><w:widowControl w:val="0"/><w:spacing w:after="280"/><w:rPr><w:rFonts w:ascii="Arial" w:cs="Arial" w:hAnsi="Arial" w:eastAsia="Arial"/><w:color w:val="ffffff"/><w:sz w:val="56"/><w:szCs w:val="56"/><w:u w:color="ffffff"/><w:lang w:val="fr-FR"/></w:rPr></w:pPr></w:p><w:p><w:pPr><w:pStyle w:val="Body"/><w:widowControl w:val="0"/><w:spacing w:after="280"/><w:rPr><w:rFonts w:ascii="Arial" w:cs="Arial" w:hAnsi="Arial" w:eastAsia="Arial"/><w:color w:val="ffffff"/><w:sz w:val="56"/><w:szCs w:val="56"/><w:u w:color="ffffff"/><w:lang w:val="fr-FR"/></w:rPr></w:pPr></w:p><w:p><w:pPr><w:pStyle w:val="Body"/><w:widowControl w:val="0"/><w:spacing w:after="280"/></w:pPr><w:r><w:rPr><w:rFonts w:ascii="Arial" w:cs="Arial" w:hAnsi="Arial" w:eastAsia="Arial"/><w:color w:val="ffffff"/><w:sz w:val="56"/><w:szCs w:val="56"/><w:u w:color="ffffff"/><w:lang w:val="fr-FR"/></w:rPr></w:r></w:p><w10:wrap type="none" side="bothSides" anchorx="text"/><w:p><w:pPr><w:pStyle w:val="Body A"/><w:widowControl w:val="0"/><w:spacing w:after="280"/><w:rPr><w:rFonts w:ascii="Arial" w:cs="Arial" w:hAnsi="Arial" w:eastAsia="Arial"/><w:color w:val="ffffff"/><w:sz w:val="56"/><w:szCs w:val="56"/><w:u w:color="ffffff"/><w:lang w:val="en-US"/></w:rPr></w:pPr></w:p><w:p><w:pPr><w:pStyle w:val="Body Text"/><w:numPr><w:ilvl w:val="0"/><w:numId w:val="2"/></w:numPr><w:rPr><w:lang w:val="fr-FR"/></w:rPr></w:pPr><w:r><w:rPr><w:rtl w:val="0"/><w:lang w:val="fr-FR"/></w:rPr><w:t xml:space="preserve">G12 : </w:t></w:r></w:p><w:p><w:pPr><w:pStyle w:val="Body Text"/><w:numPr><w:ilvl w:val="0"/><w:numId w:val="4"/></w:numPr><w:rPr><w:lang w:val="fr-FR"/></w:rPr></w:pPr><w:r><w:rPr><w:rtl w:val="0"/><w:lang w:val="fr-FR"/></w:rPr><w:t>William Mallette</w:t></w:r></w:p><w:p><w:pPr><w:pStyle w:val="Body Text"/><w:numPr><w:ilvl w:val="0"/><w:numId w:val="4"/></w:numPr><w:rPr><w:lang w:val="fr-FR"/></w:rPr></w:pPr><w:r><w:rPr><w:rtl w:val="0"/><w:lang w:val="fr-FR"/></w:rPr><w:t>Andy How Hok Hium</w:t></w:r></w:p><w:p><w:pPr><w:pStyle w:val="Body Text"/><w:numPr><w:ilvl w:val="0"/><w:numId w:val="4"/></w:numPr><w:rPr><w:lang w:val="fr-FR"/></w:rPr></w:pPr><w:r><w:rPr><w:rtl w:val="0"/><w:lang w:val="fr-FR"/></w:rPr><w:t>Chenliwei Zhou</w:t></w:r></w:p><w:p><w:pPr><w:pStyle w:val="Body Text"/><w:numPr><w:ilvl w:val="0"/><w:numId w:val="4"/></w:numPr><w:rPr><w:lang w:val="fr-FR"/></w:rPr></w:pPr><w:r><w:rPr><w:rtl w:val="0"/><w:lang w:val="fr-FR"/></w:rPr><w:t>Javisen Katherasa Pillay</w:t></w:r></w:p><w:p><w:pPr><w:pStyle w:val="Body Text"/><w:numPr><w:ilvl w:val="0"/><w:numId w:val="4"/></w:numPr><w:rPr><w:lang w:val="fr-FR"/></w:rPr></w:pPr><w:r><w:rPr><w:rtl w:val="0"/><w:lang w:val="fr-FR"/></w:rPr><w:t>Penghao Yuan</w:t></w:r></w:p><w:p><w:pPr><w:pStyle w:val="Body A"/></w:pPr><w:r><w:rPr><w:rFonts w:ascii="Arial Unicode MS" w:cs="Arial Unicode MS" w:hAnsi="Arial Unicode MS" w:eastAsia="Arial Unicode MS"/><w:b w:val="0"/><w:bCs w:val="0"/><w:i w:val="0"/><w:iCs w:val="0"/><w:color w:val="000000"/><w:spacing w:val="3"/><w:kern w:val="22"/><w:sz w:val="40"/><w:szCs w:val="40"/><w:u w:color="000000"/><w:lang w:val="en-US"/></w:rPr><w:br w:type="page"/></w:r></w:p><w:p><w:pPr><w:pStyle w:val="Body A"/><w:jc w:val="center"/><w:rPr><w:sz w:val="96"/><w:szCs w:val="96"/><w:lang w:val="en-US"/></w:rPr></w:pPr></w:p><w:p><w:pPr><w:pStyle w:val="Body A"/><w:jc w:val="center"/><w:rPr><w:sz w:val="96"/><w:szCs w:val="96"/><w:lang w:val="en-US"/></w:rPr></w:pPr></w:p><w:p><w:pPr><w:pStyle w:val="TOC Heading"/><w:rPr><w:lang w:val="fr-FR"/></w:rPr></w:pPr><w:r><w:rPr><w:rtl w:val="0"/><w:lang w:val="fr-FR"/></w:rPr><w:t>Table des mati</w:t></w:r><w:r><w:rPr><w:rtl w:val="0"/><w:lang w:val="fr-FR"/></w:rPr><w:t>è</w:t></w:r><w:r><w:rPr><w:rtl w:val="0"/><w:lang w:val="fr-FR"/></w:rPr><w:t>res:</w:t></w:r></w:p><w:p><w:pPr><w:pStyle w:val="Body"/></w:pPr><w:r><w:rPr><w:lang w:val="fr-FR"/></w:rPr><w:fldChar w:fldCharType="begin" w:fldLock="0"/></w:r><w:r><w:rPr><w:lang w:val="fr-FR"/></w:rPr><w:instrText xml:space="preserve"> TOC \t &quot;Heading, 1&quot;</w:instrText></w:r><w:r><w:rPr><w:lang w:val="fr-FR"/></w:rPr><w:fldChar w:fldCharType="separate" w:fldLock="0"/></w:r></w:p><w:p><w:pPr><w:pStyle w:val="TOC 1"/></w:pPr><w:r><w:rPr><w:rtl w:val="0"/></w:rPr><w:t>Introduction:</w:t><w:tab/></w:r><w:r><w:rPr/><w:fldChar w:fldCharType="begin" w:fldLock="0"/></w:r><w:r><w:instrText xml:space="preserve"> PAGEREF _Toc \h </w:instrText></w:r><w:r><w:rPr/><w:fldChar w:fldCharType="separate" w:fldLock="0"/></w:r><w:r><w:rPr><w:rtl w:val="0"/></w:rPr><w:t>3</w:t></w:r><w:r><w:rPr/><w:fldChar w:fldCharType="end" w:fldLock="0"/></w:r></w:p><w:p><w:pPr><w:pStyle w:val="TOC 1"/></w:pPr><w:r><w:rPr><w:rtl w:val="0"/></w:rPr><w:t>Diagrammes des classes UML (un PDF de plus haute qualité est disponible avec ce document):</w:t><w:tab/></w:r><w:r><w:rPr/><w:fldChar w:fldCharType="begin" w:fldLock="0"/></w:r><w:r><w:instrText xml:space="preserve"> PAGEREF _Toc1 \h </w:instrText></w:r><w:r><w:rPr/><w:fldChar w:fldCharType="separate" w:fldLock="0"/></w:r><w:r><w:rPr><w:rtl w:val="0"/></w:rPr><w:t>4</w:t></w:r><w:r><w:rPr/><w:fldChar w:fldCharType="end" w:fldLock="0"/></w:r></w:p><w:p><w:pPr><w:pStyle w:val="TOC 1"/></w:pPr><w:r><w:rPr><w:rtl w:val="0"/></w:rPr><w:t>Leçons apprises:</w:t><w:tab/></w:r><w:r><w:rPr/><w:fldChar w:fldCharType="begin" w:fldLock="0"/></w:r><w:r><w:instrText xml:space="preserve"> PAGEREF _Toc2 \h </w:instrText></w:r><w:r><w:rPr/><w:fldChar w:fldCharType="separate" w:fldLock="0"/></w:r><w:r><w:rPr><w:rtl w:val="0"/></w:rPr><w:t>6</w:t></w:r><w:r><w:rPr/><w:fldChar w:fldCharType="end" w:fldLock="0"/></w:r></w:p><w:p><w:pPr><w:pStyle w:val="TOC 1"/></w:pPr><w:r><w:rPr><w:rtl w:val="0"/></w:rPr><w:t>Rôles de chacun des membres de l'équipe pour chaque livrable:</w:t><w:tab/></w:r><w:r><w:rPr/><w:fldChar w:fldCharType="begin" w:fldLock="0"/></w:r><w:r><w:instrText xml:space="preserve"> PAGEREF _Toc3 \h </w:instrText></w:r><w:r><w:rPr/><w:fldChar w:fldCharType="separate" w:fldLock="0"/></w:r><w:r><w:rPr><w:rtl w:val="0"/></w:rPr><w:t>7</w:t></w:r><w:r><w:rPr/><w:fldChar w:fldCharType="end" w:fldLock="0"/></w:r></w:p><w:p><w:pPr><w:pStyle w:val="TOC 1"/></w:pPr><w:r><w:rPr><w:rtl w:val="0"/></w:rPr><w:t>Captures d'écrans de notre application:</w:t><w:tab/></w:r><w:r><w:rPr/><w:fldChar w:fldCharType="begin" w:fldLock="0"/></w:r><w:r><w:instrText xml:space="preserve"> PAGEREF _Toc4 \h </w:instrText></w:r><w:r><w:rPr/><w:fldChar w:fldCharType="separate" w:fldLock="0"/></w:r><w:r><w:rPr><w:rtl w:val="0"/></w:rPr><w:t>9</w:t></w:r><w:r><w:rPr/><w:fldChar w:fldCharType="end" w:fldLock="0"/></w:r></w:p><w:p><w:pPr><w:pStyle w:val="Body"/><w:rPr><w:ins w:id="4" w:date="2023-12-06T16:30:00Z" w:author="Microsoft Word"/><w:b w:val="1"/><w:bCs w:val="1"/></w:rPr></w:pPr><w:r><w:rPr><w:lang w:val="fr-FR"/></w:rPr><w:fldChar w:fldCharType="end" w:fldLock="0"/></w:r></w:p><w:p><w:pPr><w:pStyle w:val="Body A"/><w:rPr><w:del w:id="5" w:date="2023-12-06T16:30:00Z" w:author="Microsoft Word"/></w:rPr></w:pPr></w:p><w:p><w:pPr><w:pStyle w:val="toc 1.0"/><w:rPr><w:del w:id="6" w:date="2023-12-06T16:30:00Z" w:author="Microsoft Word"/></w:rPr></w:pPr><w:del w:id="7" w:date="2023-12-06T16:30:00Z" w:author="Microsoft Word"><w:r><w:rPr><w:rtl w:val="0"/></w:rPr><w:delText>Introduction</w:delText></w:r></w:del><w:r><w:rPr><w:rtl w:val="0"/></w:rPr><w:t>:</w:t></w:r><w:del w:id="8" w:date="2023-12-06T16:30:00Z" w:author="Microsoft Word"><w:r><w:rPr><w:rtl w:val="0"/></w:rPr><w:tab/><w:delText>3</w:delText></w:r></w:del></w:p><w:p><w:pPr><w:pStyle w:val="toc 1.0"/><w:rPr><w:del w:id="9" w:date="2023-12-06T16:30:00Z" w:author="Microsoft Word"/></w:rPr></w:pPr><w:del w:id="10" w:date="2023-12-06T16:30:00Z" w:author="Microsoft Word"><w:r><w:rPr><w:rtl w:val="0"/></w:rPr><w:delText>Diagrammes des classes UML (un PDF de plus haute quali</w:delText></w:r></w:del><w:r><w:rPr><w:rtl w:val="0"/></w:rPr><w:t>t</w:t></w:r><w:del w:id="11" w:date="2023-12-06T16:30:00Z" w:author="Microsoft Word"><w:r><w:rPr><w:rtl w:val="0"/></w:rPr><w:delText xml:space="preserve">é </w:delText></w:r></w:del><w:del w:id="12" w:date="2023-12-06T16:30:00Z" w:author="Microsoft Word"><w:r><w:rPr><w:rtl w:val="0"/></w:rPr><w:delText>est disponible avec ce document)</w:delText></w:r></w:del><w:r><w:rPr><w:rtl w:val="0"/></w:rPr><w:t>:</w:t></w:r><w:del w:id="13" w:date="2023-12-06T16:30:00Z" w:author="Microsoft Word"><w:r><w:rPr><w:rtl w:val="0"/></w:rPr><w:tab/><w:delText>4</w:delText></w:r></w:del></w:p><w:p><w:pPr><w:pStyle w:val="toc 1.0"/><w:rPr><w:del w:id="14" w:date="2023-12-06T16:30:00Z" w:author="Microsoft Word"/></w:rPr></w:pPr><w:del w:id="15" w:date="2023-12-06T16:30:00Z" w:author="Microsoft Word"><w:r><w:rPr><w:rtl w:val="0"/></w:rPr><w:delText>L</w:delText></w:r></w:del><w:r><w:rPr><w:rtl w:val="0"/></w:rPr><w:t>e</w:t></w:r><w:del w:id="16" w:date="2023-12-06T16:30:00Z" w:author="Microsoft Word"><w:r><w:rPr><w:rtl w:val="0"/></w:rPr><w:delText>ç</w:delText></w:r></w:del><w:del w:id="17" w:date="2023-12-06T16:30:00Z" w:author="Microsoft Word"><w:r><w:rPr><w:rtl w:val="0"/></w:rPr><w:delText>ons apprises</w:delText></w:r></w:del><w:r><w:rPr><w:rtl w:val="0"/></w:rPr><w:t>:</w:t></w:r><w:del w:id="18" w:date="2023-12-06T16:30:00Z" w:author="Microsoft Word"><w:r><w:rPr><w:rtl w:val="0"/></w:rPr><w:tab/><w:delText>5</w:delText></w:r></w:del></w:p><w:p><w:pPr><w:pStyle w:val="toc 1.0"/><w:rPr><w:del w:id="19" w:date="2023-12-06T16:30:00Z" w:author="Microsoft Word"/></w:rPr></w:pPr><w:del w:id="20" w:date="2023-12-06T16:30:00Z" w:author="Microsoft Word"><w:r><w:rPr><w:rtl w:val="0"/></w:rPr><w:delText>R</w:delText></w:r></w:del><w:del w:id="21" w:date="2023-12-06T16:30:00Z" w:author="Microsoft Word"><w:r><w:rPr><w:rtl w:val="0"/></w:rPr><w:delText>ô</w:delText></w:r></w:del><w:del w:id="22" w:date="2023-12-06T16:30:00Z" w:author="Microsoft Word"><w:r><w:rPr><w:rtl w:val="0"/></w:rPr><w:delText>les de chacun des membres de l</w:delText></w:r></w:del><w:r><w:rPr><w:rtl w:val="0"/></w:rPr><w:t>'</w:t></w:r><w:del w:id="23" w:date="2023-12-06T16:30:00Z" w:author="Microsoft Word"><w:r><w:rPr><w:rtl w:val="0"/></w:rPr><w:delText>é</w:delText></w:r></w:del><w:del w:id="24" w:date="2023-12-06T16:30:00Z" w:author="Microsoft Word"><w:r><w:rPr><w:rtl w:val="0"/></w:rPr><w:delText>quipe pour chaque livrable</w:delText></w:r></w:del><w:r><w:rPr><w:rtl w:val="0"/></w:rPr><w:t>:</w:t></w:r><w:del w:id="25" w:date="2023-12-06T16:30:00Z" w:author="Microsoft Word"><w:r><w:rPr><w:rtl w:val="0"/></w:rPr><w:tab/><w:delText>5</w:delText></w:r></w:del></w:p><w:p><w:pPr><w:pStyle w:val="toc 1.0"/><w:rPr><w:del w:id="26" w:date="2023-12-06T16:30:00Z" w:author="Microsoft Word"/></w:rPr></w:pPr><w:del w:id="27" w:date="2023-12-06T16:30:00Z" w:author="Microsoft Word"><w:r><w:rPr><w:rtl w:val="0"/></w:rPr><w:delText>Captures d</w:delText></w:r></w:del><w:r><w:rPr><w:rtl w:val="0"/></w:rPr><w:t>'</w:t></w:r><w:del w:id="28" w:date="2023-12-06T16:30:00Z" w:author="Microsoft Word"><w:r><w:rPr><w:rtl w:val="0"/></w:rPr><w:delText>é</w:delText></w:r></w:del><w:del w:id="29" w:date="2023-12-06T16:30:00Z" w:author="Microsoft Word"><w:r><w:rPr><w:rtl w:val="0"/></w:rPr><w:delText>crans de notre application</w:delText></w:r></w:del><w:r><w:rPr><w:rtl w:val="0"/></w:rPr><w:t>:</w:t></w:r><w:del w:id="30" w:date="2023-12-06T16:30:00Z" w:author="Microsoft Word"><w:r><w:rPr><w:rtl w:val="0"/></w:rPr><w:tab/><w:delText>7</w:delText></w:r></w:del></w:p><w:p><w:pPr><w:pStyle w:val="Body A"/><w:rPr><w:del w:id="31" w:date="2023-12-06T16:30:00Z" w:author="Microsoft Word"/><w:rFonts w:ascii="MyriadPro-Regular" w:cs="MyriadPro-Regular" w:hAnsi="MyriadPro-Regular" w:eastAsia="MyriadPro-Regular"/><w:b w:val="1"/><w:bCs w:val="1"/></w:rPr></w:pPr></w:p><w:p><w:pPr><w:pStyle w:val="Body A"/><w:rPr><w:lang w:val="en-US"/></w:rPr></w:pPr></w:p><w:p><w:pPr><w:pStyle w:val="Body A"/></w:pPr><w:r><w:rPr><w:rFonts w:ascii="Arial Unicode MS" w:cs="Arial Unicode MS" w:hAnsi="Arial Unicode MS" w:eastAsia="Arial Unicode MS"/><w:b w:val="0"/><w:bCs w:val="0"/><w:i w:val="0"/><w:iCs w:val="0"/><w:color w:val="000000"/><w:spacing w:val="3"/><w:kern w:val="22"/><w:u w:color="000000"/><w:lang w:val="en-US"/></w:rPr><w:br w:type="page"/></w:r></w:p><w:p><w:pPr><w:pStyle w:val="Heading"/><w:rPr><w:sz w:val="36"/><w:szCs w:val="36"/><w:lang w:val="fr-FR"/></w:rPr></w:pPr><w:bookmarkStart w:name="_Toc" w:id="32"/><w:r><w:rPr><w:sz w:val="36"/><w:szCs w:val="36"/><w:rtl w:val="0"/><w:lang w:val="fr-FR"/></w:rPr><w:t>Introduction:</w:t></w:r><w:bookmarkEnd w:id="32"/></w:p><w:p><w:pPr><w:pStyle w:val="Body A"/><w:spacing w:line="480" w:lineRule="auto"/><w:ind w:firstLine="720"/><w:jc w:val="both"/><w:rPr><w:rFonts w:ascii="Arial" w:cs="Arial" w:hAnsi="Arial" w:eastAsia="Arial"/></w:rPr></w:pPr><w:r><w:rPr><w:rFonts w:ascii="Arial" w:hAnsi="Arial"/><w:color w:val="000000"/><w:spacing w:val="4"/><w:kern w:val="22"/><w:sz w:val="24"/><w:szCs w:val="24"/><w:u w:color="000000"/><w:rtl w:val="0"/><w:lang w:val="en-US"/></w:rPr><w:t>Nous avons d</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velopp</w:t></w:r><w:r><w:rPr><w:rFonts w:ascii="Arial" w:hAnsi="Arial" w:hint="default"/><w:color w:val="000000"/><w:spacing w:val="4"/><w:kern w:val="22"/><w:sz w:val="24"/><w:szCs w:val="24"/><w:u w:color="000000"/><w:rtl w:val="0"/><w:lang w:val="en-US"/></w:rPr><w:t xml:space="preserve">é </w:t></w:r><w:r><w:rPr><w:rFonts w:ascii="Arial" w:hAnsi="Arial"/><w:color w:val="000000"/><w:spacing w:val="4"/><w:kern w:val="22"/><w:sz w:val="24"/><w:szCs w:val="24"/><w:u w:color="000000"/><w:rtl w:val="0"/><w:lang w:val="en-US"/></w:rPr><w:t>une application appel</w:t></w:r><w:r><w:rPr><w:rFonts w:ascii="Arial" w:hAnsi="Arial" w:hint="default"/><w:color w:val="000000"/><w:spacing w:val="4"/><w:kern w:val="22"/><w:sz w:val="24"/><w:szCs w:val="24"/><w:u w:color="000000"/><w:rtl w:val="0"/><w:lang w:val="en-US"/></w:rPr><w:t xml:space="preserve">é </w:t></w:r><w:r><w:rPr><w:rFonts w:ascii="Arial" w:hAnsi="Arial"/><w:color w:val="000000"/><w:spacing w:val="4"/><w:kern w:val="22"/><w:sz w:val="24"/><w:szCs w:val="24"/><w:u w:color="000000"/><w:rtl w:val="0"/><w:lang w:val="en-US"/></w:rPr><w:t xml:space="preserve">Service Novigrad qui permet </w:t></w:r><w:r><w:rPr><w:rFonts w:ascii="Arial" w:hAnsi="Arial" w:hint="default"/><w:color w:val="000000"/><w:spacing w:val="4"/><w:kern w:val="22"/><w:sz w:val="24"/><w:szCs w:val="24"/><w:u w:color="000000"/><w:rtl w:val="0"/><w:lang w:val="en-US"/></w:rPr><w:t xml:space="preserve">à </w:t></w:r><w:r><w:rPr><w:rFonts w:ascii="Arial" w:hAnsi="Arial"/><w:color w:val="000000"/><w:spacing w:val="4"/><w:kern w:val="22"/><w:sz w:val="24"/><w:szCs w:val="24"/><w:u w:color="000000"/><w:rtl w:val="0"/><w:lang w:val="en-US"/></w:rPr><w:t>un utilisateur de cr</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er un compte en tant que client ou employ</w:t></w:r><w:r><w:rPr><w:rFonts w:ascii="Arial" w:hAnsi="Arial" w:hint="default"/><w:color w:val="000000"/><w:spacing w:val="4"/><w:kern w:val="22"/><w:sz w:val="24"/><w:szCs w:val="24"/><w:u w:color="000000"/><w:rtl w:val="0"/><w:lang w:val="en-US"/></w:rPr><w:t xml:space="preserve">é </w:t></w:r><w:r><w:rPr><w:rFonts w:ascii="Arial" w:hAnsi="Arial"/><w:color w:val="000000"/><w:spacing w:val="4"/><w:kern w:val="22"/><w:sz w:val="24"/><w:szCs w:val="24"/><w:u w:color="000000"/><w:rtl w:val="0"/><w:lang w:val="en-US"/></w:rPr><w:t>d</w:t></w:r><w:r><w:rPr><w:rFonts w:ascii="Arial" w:hAnsi="Arial" w:hint="default"/><w:color w:val="000000"/><w:spacing w:val="4"/><w:kern w:val="22"/><w:sz w:val="24"/><w:szCs w:val="24"/><w:u w:color="000000"/><w:rtl w:val="0"/><w:lang w:val="en-US"/></w:rPr><w:t>’</w:t></w:r><w:r><w:rPr><w:rFonts w:ascii="Arial" w:hAnsi="Arial"/><w:color w:val="000000"/><w:spacing w:val="4"/><w:kern w:val="22"/><w:sz w:val="24"/><w:szCs w:val="24"/><w:u w:color="000000"/><w:rtl w:val="0"/><w:lang w:val="en-US"/></w:rPr><w:t>une succursale. Les administrateurs peuvent ajouter, modifier ou enlever les services qui seront offert par les succursales de Service Novigrad et supprimer des comptes de client/succursale. De plus, les employ</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s de la succursale peuvent modifier le profil de leur succursale (adresse, heures de travail) et de s</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lectionner quels services sont offerts par la succursale. Ils peuvent aussi visionner les demandes de service soumis par les clients, et soit approuver ou rejeter ces demandes. Finalement, nous avons impl</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ment</w:t></w:r><w:r><w:rPr><w:rFonts w:ascii="Arial" w:hAnsi="Arial" w:hint="default"/><w:color w:val="000000"/><w:spacing w:val="4"/><w:kern w:val="22"/><w:sz w:val="24"/><w:szCs w:val="24"/><w:u w:color="000000"/><w:rtl w:val="0"/><w:lang w:val="en-US"/></w:rPr><w:t xml:space="preserve">é </w:t></w:r><w:r><w:rPr><w:rFonts w:ascii="Arial" w:hAnsi="Arial"/><w:color w:val="000000"/><w:spacing w:val="4"/><w:kern w:val="22"/><w:sz w:val="24"/><w:szCs w:val="24"/><w:u w:color="000000"/><w:rtl w:val="0"/><w:lang w:val="en-US"/></w:rPr><w:t>les fonctionnalit</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s relatives au client. C</w:t></w:r><w:r><w:rPr><w:rFonts w:ascii="Arial" w:hAnsi="Arial" w:hint="default"/><w:color w:val="000000"/><w:spacing w:val="4"/><w:kern w:val="22"/><w:sz w:val="24"/><w:szCs w:val="24"/><w:u w:color="000000"/><w:rtl w:val="0"/><w:lang w:val="en-US"/></w:rPr><w:t>’</w:t></w:r><w:r><w:rPr><w:rFonts w:ascii="Arial" w:hAnsi="Arial"/><w:color w:val="000000"/><w:spacing w:val="4"/><w:kern w:val="22"/><w:sz w:val="24"/><w:szCs w:val="24"/><w:u w:color="000000"/><w:rtl w:val="0"/><w:lang w:val="en-US"/></w:rPr><w:t>est-</w:t></w:r><w:r><w:rPr><w:rFonts w:ascii="Arial" w:hAnsi="Arial" w:hint="default"/><w:color w:val="000000"/><w:spacing w:val="4"/><w:kern w:val="22"/><w:sz w:val="24"/><w:szCs w:val="24"/><w:u w:color="000000"/><w:rtl w:val="0"/><w:lang w:val="en-US"/></w:rPr><w:t>à</w:t></w:r><w:r><w:rPr><w:rFonts w:ascii="Arial" w:hAnsi="Arial"/><w:color w:val="000000"/><w:spacing w:val="4"/><w:kern w:val="22"/><w:sz w:val="24"/><w:szCs w:val="24"/><w:u w:color="000000"/><w:rtl w:val="0"/><w:lang w:val="en-US"/></w:rPr><w:t>-dire, l'habilit</w:t></w:r><w:r><w:rPr><w:rFonts w:ascii="Arial" w:hAnsi="Arial" w:hint="default"/><w:color w:val="000000"/><w:spacing w:val="4"/><w:kern w:val="22"/><w:sz w:val="24"/><w:szCs w:val="24"/><w:u w:color="000000"/><w:rtl w:val="0"/><w:lang w:val="en-US"/></w:rPr><w:t xml:space="preserve">é </w:t></w:r><w:r><w:rPr><w:rFonts w:ascii="Arial" w:hAnsi="Arial"/><w:color w:val="000000"/><w:spacing w:val="4"/><w:kern w:val="22"/><w:sz w:val="24"/><w:szCs w:val="24"/><w:u w:color="000000"/><w:rtl w:val="0"/><w:lang w:val="en-US"/></w:rPr><w:t xml:space="preserve">du client de rechercher une succursale par rapport </w:t></w:r><w:r><w:rPr><w:rFonts w:ascii="Arial" w:hAnsi="Arial" w:hint="default"/><w:color w:val="000000"/><w:spacing w:val="4"/><w:kern w:val="22"/><w:sz w:val="24"/><w:szCs w:val="24"/><w:u w:color="000000"/><w:rtl w:val="0"/><w:lang w:val="en-US"/></w:rPr><w:t xml:space="preserve">à </w:t></w:r><w:r><w:rPr><w:rFonts w:ascii="Arial" w:hAnsi="Arial"/><w:color w:val="000000"/><w:spacing w:val="4"/><w:kern w:val="22"/><w:sz w:val="24"/><w:szCs w:val="24"/><w:u w:color="000000"/><w:rtl w:val="0"/><w:lang w:val="en-US"/></w:rPr><w:t>l</w:t></w:r><w:r><w:rPr><w:rFonts w:ascii="Arial" w:hAnsi="Arial" w:hint="default"/><w:color w:val="000000"/><w:spacing w:val="4"/><w:kern w:val="22"/><w:sz w:val="24"/><w:szCs w:val="24"/><w:u w:color="000000"/><w:rtl w:val="0"/><w:lang w:val="en-US"/></w:rPr><w:t>’</w:t></w:r><w:r><w:rPr><w:rFonts w:ascii="Arial" w:hAnsi="Arial"/><w:color w:val="000000"/><w:spacing w:val="4"/><w:kern w:val="22"/><w:sz w:val="24"/><w:szCs w:val="24"/><w:u w:color="000000"/><w:rtl w:val="0"/><w:lang w:val="en-US"/></w:rPr><w:t>adresse, les heures de travail, ou par les services offerts. Ensuite, ils peuvent visionner tous les services offerts par la succursale et faire une demande conformant aux exigences mises en place par l</w:t></w:r><w:r><w:rPr><w:rFonts w:ascii="Arial" w:hAnsi="Arial" w:hint="default"/><w:color w:val="000000"/><w:spacing w:val="4"/><w:kern w:val="22"/><w:sz w:val="24"/><w:szCs w:val="24"/><w:u w:color="000000"/><w:rtl w:val="0"/><w:lang w:val="en-US"/></w:rPr><w:t>’</w:t></w:r><w:r><w:rPr><w:rFonts w:ascii="Arial" w:hAnsi="Arial"/><w:color w:val="000000"/><w:spacing w:val="4"/><w:kern w:val="22"/><w:sz w:val="24"/><w:szCs w:val="24"/><w:u w:color="000000"/><w:rtl w:val="0"/><w:lang w:val="en-US"/></w:rPr><w:t>administrateur. Lorsqu</w:t></w:r><w:r><w:rPr><w:rFonts w:ascii="Arial" w:hAnsi="Arial" w:hint="default"/><w:color w:val="000000"/><w:spacing w:val="4"/><w:kern w:val="22"/><w:sz w:val="24"/><w:szCs w:val="24"/><w:u w:color="000000"/><w:rtl w:val="0"/><w:lang w:val="en-US"/></w:rPr><w:t>’</w:t></w:r><w:r><w:rPr><w:rFonts w:ascii="Arial" w:hAnsi="Arial"/><w:color w:val="000000"/><w:spacing w:val="4"/><w:kern w:val="22"/><w:sz w:val="24"/><w:szCs w:val="24"/><w:u w:color="000000"/><w:rtl w:val="0"/><w:lang w:val="en-US"/></w:rPr><w:t xml:space="preserve">une demande a </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t</w:t></w:r><w:r><w:rPr><w:rFonts w:ascii="Arial" w:hAnsi="Arial" w:hint="default"/><w:color w:val="000000"/><w:spacing w:val="4"/><w:kern w:val="22"/><w:sz w:val="24"/><w:szCs w:val="24"/><w:u w:color="000000"/><w:rtl w:val="0"/><w:lang w:val="en-US"/></w:rPr><w:t xml:space="preserve">é </w:t></w:r><w:r><w:rPr><w:rFonts w:ascii="Arial" w:hAnsi="Arial"/><w:color w:val="000000"/><w:spacing w:val="4"/><w:kern w:val="22"/><w:sz w:val="24"/><w:szCs w:val="24"/><w:u w:color="000000"/><w:rtl w:val="0"/><w:lang w:val="en-US"/></w:rPr><w:t xml:space="preserve">soumis, le client sera </w:t></w:r><w:del w:id="33" w:date="2023-12-06T16:30:00Z" w:author="Microsoft Word"><w:r><w:rPr><w:rFonts w:ascii="Arial" w:hAnsi="Arial"/><w:sz w:val="24"/><w:szCs w:val="24"/><w:rtl w:val="0"/><w:lang w:val="fr-FR"/></w:rPr><w:delText>demand</w:delText></w:r></w:del><w:del w:id="34" w:date="2023-12-06T16:30:00Z" w:author="Microsoft Word"><w:r><w:rPr><w:rFonts w:ascii="Arial" w:hAnsi="Arial" w:hint="default"/><w:sz w:val="24"/><w:szCs w:val="24"/><w:rtl w:val="0"/><w:lang w:val="fr-FR"/></w:rPr><w:delText>é</w:delText></w:r></w:del><w:del w:id="35" w:date="2023-12-06T16:30:00Z" w:author="Microsoft Word"><w:r><w:rPr><w:rFonts w:ascii="Arial" w:hAnsi="Arial"/><w:sz w:val="24"/><w:szCs w:val="24"/><w:rtl w:val="0"/><w:lang w:val="fr-FR"/></w:rPr><w:delText>e</w:delText></w:r></w:del><w:ins w:id="36" w:date="2023-12-06T16:30:00Z" w:author="Microsoft Word"><w:r><w:rPr><w:rFonts w:ascii="Arial" w:hAnsi="Arial"/><w:sz w:val="24"/><w:szCs w:val="24"/><w:rtl w:val="0"/><w:lang w:val="fr-FR"/></w:rPr><w:t>demand</w:t></w:r></w:ins><w:ins w:id="37" w:date="2023-12-06T16:30:00Z" w:author="Microsoft Word"><w:r><w:rPr><w:rFonts w:ascii="Arial" w:hAnsi="Arial" w:hint="default"/><w:sz w:val="24"/><w:szCs w:val="24"/><w:rtl w:val="0"/><w:lang w:val="fr-FR"/></w:rPr><w:t>é</w:t></w:r></w:ins><w:r><w:rPr><w:rFonts w:ascii="Arial" w:hAnsi="Arial"/><w:color w:val="000000"/><w:spacing w:val="4"/><w:kern w:val="22"/><w:sz w:val="24"/><w:szCs w:val="24"/><w:u w:color="000000"/><w:rtl w:val="0"/><w:lang w:val="en-US"/></w:rPr><w:t xml:space="preserve"> d</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valuer leur exp</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rience avec la succursale, et la prochaine fois qu</w:t></w:r><w:r><w:rPr><w:rFonts w:ascii="Arial" w:hAnsi="Arial" w:hint="default"/><w:color w:val="000000"/><w:spacing w:val="4"/><w:kern w:val="22"/><w:sz w:val="24"/><w:szCs w:val="24"/><w:u w:color="000000"/><w:rtl w:val="0"/><w:lang w:val="en-US"/></w:rPr><w:t>’</w:t></w:r><w:r><w:rPr><w:rFonts w:ascii="Arial" w:hAnsi="Arial"/><w:color w:val="000000"/><w:spacing w:val="4"/><w:kern w:val="22"/><w:sz w:val="24"/><w:szCs w:val="24"/><w:u w:color="000000"/><w:rtl w:val="0"/><w:lang w:val="en-US"/></w:rPr><w:t>il se connecte au service, il sera notifi</w:t></w:r><w:r><w:rPr><w:rFonts w:ascii="Arial" w:hAnsi="Arial" w:hint="default"/><w:color w:val="000000"/><w:spacing w:val="4"/><w:kern w:val="22"/><w:sz w:val="24"/><w:szCs w:val="24"/><w:u w:color="000000"/><w:rtl w:val="0"/><w:lang w:val="en-US"/></w:rPr><w:t xml:space="preserve">é </w:t></w:r><w:r><w:rPr><w:rFonts w:ascii="Arial" w:hAnsi="Arial"/><w:color w:val="000000"/><w:spacing w:val="4"/><w:kern w:val="22"/><w:sz w:val="24"/><w:szCs w:val="24"/><w:u w:color="000000"/><w:rtl w:val="0"/><w:lang w:val="en-US"/></w:rPr><w:t xml:space="preserve">si leur demande a </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t</w:t></w:r><w:r><w:rPr><w:rFonts w:ascii="Arial" w:hAnsi="Arial" w:hint="default"/><w:color w:val="000000"/><w:spacing w:val="4"/><w:kern w:val="22"/><w:sz w:val="24"/><w:szCs w:val="24"/><w:u w:color="000000"/><w:rtl w:val="0"/><w:lang w:val="en-US"/></w:rPr><w:t xml:space="preserve">é </w:t></w:r><w:r><w:rPr><w:rFonts w:ascii="Arial" w:hAnsi="Arial"/><w:color w:val="000000"/><w:spacing w:val="4"/><w:kern w:val="22"/><w:sz w:val="24"/><w:szCs w:val="24"/><w:u w:color="000000"/><w:rtl w:val="0"/><w:lang w:val="en-US"/></w:rPr><w:t>accept</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e ou rejet</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e</w:t></w:r></w:p><w:p><w:pPr><w:pStyle w:val="Body A"/><w:spacing w:line="480" w:lineRule="auto"/><w:ind w:firstLine="720"/><w:rPr><w:rFonts w:ascii="Arial" w:cs="Arial" w:hAnsi="Arial" w:eastAsia="Arial"/><w:lang w:val="en-US"/></w:rPr></w:pPr></w:p><w:p><w:pPr><w:pStyle w:val="Body A"/><w:spacing w:line="480" w:lineRule="auto"/><w:ind w:firstLine="720"/><w:rPr><w:rFonts w:ascii="Arial" w:cs="Arial" w:hAnsi="Arial" w:eastAsia="Arial"/><w:lang w:val="en-US"/></w:rPr></w:pPr></w:p><w:p><w:pPr><w:pStyle w:val="Body A"/><w:spacing w:line="480" w:lineRule="auto"/><w:ind w:firstLine="720"/><w:rPr><w:rFonts w:ascii="Arial" w:cs="Arial" w:hAnsi="Arial" w:eastAsia="Arial"/><w:lang w:val="en-US"/></w:rPr></w:pPr></w:p><w:p><w:pPr><w:pStyle w:val="Body A"/><w:spacing w:line="480" w:lineRule="auto"/><w:ind w:firstLine="720"/><w:rPr><w:rFonts w:ascii="Arial" w:cs="Arial" w:hAnsi="Arial" w:eastAsia="Arial"/><w:lang w:val="en-US"/></w:rPr></w:pPr></w:p><w:p><w:pPr><w:pStyle w:val="Body A"/><w:spacing w:line="480" w:lineRule="auto"/><w:ind w:firstLine="720"/><w:rPr><w:rFonts w:ascii="Arial" w:cs="Arial" w:hAnsi="Arial" w:eastAsia="Arial"/><w:lang w:val="en-US"/></w:rPr></w:pPr></w:p><w:p><w:pPr><w:pStyle w:val="Body A"/><w:rPr><w:rFonts w:ascii="Arial" w:cs="Arial" w:hAnsi="Arial" w:eastAsia="Arial"/><w:lang w:val="en-US"/></w:rPr></w:pPr></w:p><w:p><w:pPr><w:pStyle w:val="Body A"/><w:sectPr><w:headerReference w:type="default" r:id="rId4"/><w:headerReference w:type="first" r:id="rId5"/><w:footerReference w:type="default" r:id="rId6"/><w:footerReference w:type="first" r:id="rId7"/><w:pgSz w:w="12240" w:h="15840" w:orient="portrait"/><w:pgMar w:top="1809" w:right="2126" w:bottom="1080" w:left="1440" w:header="426" w:footer="425"/><w:titlePg w:val="1"/><w:bidi w:val="0"/></w:sectPr></w:pPr></w:p><w:p><w:pPr><w:pStyle w:val="Body A"/><w:rPr><w:rFonts w:ascii="Arial" w:cs="Arial" w:hAnsi="Arial" w:eastAsia="Arial"/><w:lang w:val="en-US"/></w:rPr></w:pPr></w:p><w:p><w:pPr><w:pStyle w:val="Body A"/><w:rPr><w:rFonts w:ascii="Arial" w:cs="Arial" w:hAnsi="Arial" w:eastAsia="Arial"/><w:lang w:val="en-US"/></w:rPr></w:pPr></w:p><w:p><w:pPr><w:pStyle w:val="Heading"/><w:rPr><w:sz w:val="36"/><w:szCs w:val="36"/><w:lang w:val="fr-FR"/></w:rPr></w:pPr><w:bookmarkStart w:name="_Toc1" w:id="38"/><w:r><w:rPr><w:sz w:val="36"/><w:szCs w:val="36"/><w:rtl w:val="0"/><w:lang w:val="fr-FR"/></w:rPr><w:t>Diagrammes des classes UML (un PDF de plus haute qualit</w:t></w:r><w:r><w:rPr><w:sz w:val="36"/><w:szCs w:val="36"/><w:rtl w:val="0"/><w:lang w:val="fr-FR"/></w:rPr><w:t xml:space="preserve">é </w:t></w:r><w:r><w:rPr><w:sz w:val="36"/><w:szCs w:val="36"/><w:rtl w:val="0"/><w:lang w:val="fr-FR"/></w:rPr><w:t>est disponible avec ce document):</w:t></w:r><w:bookmarkEnd w:id="38"/></w:p><w:p><w:pPr><w:pStyle w:val="Body A"/><w:sectPr><w:headerReference w:type="default" r:id="rId8"/><w:headerReference w:type="first" r:id="rId9"/><w:footerReference w:type="default" r:id="rId10"/><w:footerReference w:type="first" r:id="rId11"/><w:pgSz w:w="12240" w:h="15840" w:orient="portrait"/><w:pgMar w:top="360" w:right="288" w:bottom="360" w:left="173" w:header="426" w:footer="425"/><w:titlePg w:val="1"/><w:bidi w:val="0"/></w:sectPr></w:pPr></w:p><w:p><w:pPr><w:pStyle w:val="Body"/><w:sectPr><w:headerReference w:type="default" r:id="rId12"/><w:headerReference w:type="first" r:id="rId13"/><w:pgSz w:w="12240" w:h="15840" w:orient="portrait"/><w:pgMar w:top="360" w:right="288" w:bottom="360" w:left="173" w:header="426" w:footer="425"/><w:titlePg w:val="1"/><w:bidi w:val="0"/></w:sectPr></w:pPr><w:ins w:id="39" w:date="2023-12-06T16:30:00Z" w:author="Microsoft Word"><w:r><w:drawing><wp:inline distT="0" distB="0" distL="0" distR="0"><wp:extent cx="7479666" cy="3240757"/><wp:effectExtent l="0" t="0" r="0" b="0"/><wp:docPr id="1073741840" name="officeArt object" descr="Picture 1"/><wp:cNvGraphicFramePr/><a:graphic xmlns:a="http://schemas.openxmlformats.org/drawingml/2006/main"><a:graphicData uri="http://schemas.openxmlformats.org/drawingml/2006/picture"><pic:pic xmlns:pic="http://schemas.openxmlformats.org/drawingml/2006/picture"><pic:nvPicPr><pic:cNvPr id="1073741840" name="Picture 1" descr="Picture 1"/><pic:cNvPicPr><a:picLocks noChangeAspect="1"/></pic:cNvPicPr></pic:nvPicPr><pic:blipFill><a:blip r:embed="rId14"><a:extLst/></a:blip><a:stretch><a:fillRect/></a:stretch></pic:blipFill><pic:spPr><a:xfrm><a:off x="0" y="0"/><a:ext cx="7479666" cy="3240757"/></a:xfrm><a:prstGeom prst="rect"><a:avLst/></a:prstGeom><a:ln w="12700" cap="flat"><a:noFill/><a:miter lim="400000"/></a:ln><a:effectLst/></pic:spPr></pic:pic></a:graphicData></a:graphic></wp:inline></w:drawing></w:r></w:ins></w:p><w:p><w:pPr><w:pStyle w:val="Heading"/><w:rPr><w:sz w:val="36"/><w:szCs w:val="36"/><w:lang w:val="fr-FR"/></w:rPr></w:pPr><w:bookmarkStart w:name="_Toc2" w:id="40"/><w:r><w:rPr><w:sz w:val="36"/><w:szCs w:val="36"/><w:rtl w:val="0"/><w:lang w:val="fr-FR"/></w:rPr><w:t>Le</w:t></w:r><w:r><w:rPr><w:sz w:val="36"/><w:szCs w:val="36"/><w:rtl w:val="0"/><w:lang w:val="fr-FR"/></w:rPr><w:t>ç</w:t></w:r><w:r><w:rPr><w:sz w:val="36"/><w:szCs w:val="36"/><w:rtl w:val="0"/><w:lang w:val="fr-FR"/></w:rPr><w:t>ons apprises:</w:t></w:r><w:bookmarkEnd w:id="40"/></w:p><w:p><w:pPr><w:pStyle w:val="Body A"/><w:spacing w:line="480" w:lineRule="auto"/><w:ind w:firstLine="720"/><w:jc w:val="both"/><w:rPr><w:rFonts w:ascii="Arial" w:cs="Arial" w:hAnsi="Arial" w:eastAsia="Arial"/></w:rPr></w:pPr><w:r><w:rPr><w:rFonts w:ascii="Arial" w:hAnsi="Arial"/><w:color w:val="000000"/><w:spacing w:val="4"/><w:kern w:val="22"/><w:sz w:val="24"/><w:szCs w:val="24"/><w:u w:color="000000"/><w:rtl w:val="0"/><w:lang w:val="en-US"/></w:rPr><w:t>Nous avons appris plein de choses avec ce projet. Nous avons appris</w:t></w:r><w:r><w:rPr><w:rFonts w:ascii="Arial" w:hAnsi="Arial" w:hint="default"/><w:sz w:val="24"/><w:szCs w:val="24"/><w:rtl w:val="0"/><w:lang w:val="fr-FR"/></w:rPr><w:t xml:space="preserve"> à </w:t></w:r><w:r><w:rPr><w:rFonts w:ascii="Arial" w:hAnsi="Arial"/><w:sz w:val="24"/><w:szCs w:val="24"/><w:rtl w:val="0"/><w:lang w:val="fr-FR"/></w:rPr><w:t>faire comme par exemple,</w:t></w:r><w:r><w:rPr><w:rFonts w:ascii="Arial" w:hAnsi="Arial"/><w:color w:val="000000"/><w:spacing w:val="4"/><w:kern w:val="22"/><w:sz w:val="24"/><w:szCs w:val="24"/><w:u w:color="000000"/><w:rtl w:val="0"/><w:lang w:val="en-US"/></w:rPr><w:t xml:space="preserve"> des diagrammes UML</w:t></w:r><w:ins w:id="41" w:date="2023-12-06T16:30:00Z" w:author="Microsoft Word"><w:r><w:rPr><w:rFonts w:ascii="Arial" w:hAnsi="Arial"/><w:sz w:val="24"/><w:szCs w:val="24"/><w:rtl w:val="0"/><w:lang w:val="fr-FR"/></w:rPr><w:t xml:space="preserve"> de fa</w:t></w:r></w:ins><w:ins w:id="42" w:date="2023-12-06T16:30:00Z" w:author="Microsoft Word"><w:r><w:rPr><w:rFonts w:ascii="Arial" w:hAnsi="Arial" w:hint="default"/><w:sz w:val="24"/><w:szCs w:val="24"/><w:rtl w:val="0"/><w:lang w:val="fr-FR"/></w:rPr><w:t>ç</w:t></w:r></w:ins><w:ins w:id="43" w:date="2023-12-06T16:30:00Z" w:author="Microsoft Word"><w:r><w:rPr><w:rFonts w:ascii="Arial" w:hAnsi="Arial"/><w:sz w:val="24"/><w:szCs w:val="24"/><w:rtl w:val="0"/><w:lang w:val="fr-FR"/></w:rPr><w:t>on efficac</w:t></w:r></w:ins><w:r><w:rPr><w:rFonts w:ascii="Arial" w:hAnsi="Arial"/><w:sz w:val="24"/><w:szCs w:val="24"/><w:rtl w:val="0"/><w:lang w:val="fr-FR"/></w:rPr><w:t>e</w:t></w:r><w:r><w:rPr><w:rFonts w:ascii="Arial" w:hAnsi="Arial"/><w:color w:val="000000"/><w:spacing w:val="4"/><w:kern w:val="22"/><w:sz w:val="24"/><w:szCs w:val="24"/><w:u w:color="000000"/><w:rtl w:val="0"/><w:lang w:val="en-US"/></w:rPr><w:t xml:space="preserve">, ou </w:t></w:r><w:r><w:rPr><w:rFonts w:ascii="Arial" w:hAnsi="Arial" w:hint="default"/><w:sz w:val="24"/><w:szCs w:val="24"/><w:rtl w:val="0"/><w:lang w:val="fr-FR"/></w:rPr><w:t xml:space="preserve">à </w:t></w:r><w:r><w:rPr><w:rFonts w:ascii="Arial" w:hAnsi="Arial"/><w:color w:val="000000"/><w:spacing w:val="4"/><w:kern w:val="22"/><w:sz w:val="24"/><w:szCs w:val="24"/><w:u w:color="000000"/><w:rtl w:val="0"/><w:lang w:val="en-US"/></w:rPr><w:t>faire des tests unitaires pour tester les fonctionnalit</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s de nos m</w:t></w:r><w:r><w:rPr><w:rFonts w:ascii="Arial" w:hAnsi="Arial" w:hint="default"/><w:color w:val="000000"/><w:spacing w:val="4"/><w:kern w:val="22"/><w:sz w:val="24"/><w:szCs w:val="24"/><w:u w:color="000000"/><w:rtl w:val="0"/><w:lang w:val="en-US"/></w:rPr><w:t>é</w:t></w:r><w:r><w:rPr><w:rFonts w:ascii="Arial" w:hAnsi="Arial"/><w:color w:val="000000"/><w:spacing w:val="4"/><w:kern w:val="22"/><w:sz w:val="24"/><w:szCs w:val="24"/><w:u w:color="000000"/><w:rtl w:val="0"/><w:lang w:val="en-US"/></w:rPr><w:t xml:space="preserve">thodes. Mais le plus Important est que nous avons appris </w:t></w:r><w:r><w:rPr><w:rFonts w:ascii="Arial" w:hAnsi="Arial" w:hint="default"/><w:color w:val="000000"/><w:spacing w:val="4"/><w:kern w:val="22"/><w:sz w:val="24"/><w:szCs w:val="24"/><w:u w:color="000000"/><w:rtl w:val="0"/><w:lang w:val="en-US"/></w:rPr><w:t xml:space="preserve">à </w:t></w:r><w:r><w:rPr><w:rFonts w:ascii="Arial" w:hAnsi="Arial"/><w:color w:val="000000"/><w:spacing w:val="4"/><w:kern w:val="22"/><w:sz w:val="24"/><w:szCs w:val="24"/><w:u w:color="000000"/><w:rtl w:val="0"/><w:lang w:val="en-US"/></w:rPr><w:t xml:space="preserve">utiliser Android Studio </w:t></w:r><w:ins w:id="44" w:date="2023-12-06T16:30:00Z" w:author="Microsoft Word"><w:r><w:rPr><w:rFonts w:ascii="Arial" w:hAnsi="Arial"/><w:sz w:val="24"/><w:szCs w:val="24"/><w:rtl w:val="0"/><w:lang w:val="fr-FR"/></w:rPr><w:t>et nous nous sommes familiari</w:t></w:r></w:ins><w:r><w:rPr><w:rFonts w:ascii="Arial" w:hAnsi="Arial"/><w:sz w:val="24"/><w:szCs w:val="24"/><w:rtl w:val="0"/><w:lang w:val="fr-FR"/></w:rPr><w:t>s</w:t></w:r><w:ins w:id="45" w:date="2023-12-06T16:30:00Z" w:author="Microsoft Word"><w:r><w:rPr><w:rFonts w:ascii="Arial" w:hAnsi="Arial" w:hint="default"/><w:sz w:val="24"/><w:szCs w:val="24"/><w:rtl w:val="0"/><w:lang w:val="fr-FR"/></w:rPr><w:t>é</w:t></w:r></w:ins><w:ins w:id="46" w:date="2023-12-06T16:30:00Z" w:author="Microsoft Word"><w:r><w:rPr><w:rFonts w:ascii="Arial" w:hAnsi="Arial"/><w:sz w:val="24"/><w:szCs w:val="24"/><w:rtl w:val="0"/><w:lang w:val="fr-FR"/></w:rPr><w:t>s avec des bases de don</w:t></w:r></w:ins><w:r><w:rPr><w:rFonts w:ascii="Arial" w:hAnsi="Arial"/><w:sz w:val="24"/><w:szCs w:val="24"/><w:rtl w:val="0"/><w:lang w:val="fr-FR"/></w:rPr><w:t>n</w:t></w:r><w:ins w:id="47" w:date="2023-12-06T16:30:00Z" w:author="Microsoft Word"><w:r><w:rPr><w:rFonts w:ascii="Arial" w:hAnsi="Arial" w:hint="default"/><w:sz w:val="24"/><w:szCs w:val="24"/><w:rtl w:val="0"/><w:lang w:val="fr-FR"/></w:rPr><w:t>é</w:t></w:r></w:ins><w:ins w:id="48" w:date="2023-12-06T16:30:00Z" w:author="Microsoft Word"><w:r><w:rPr><w:rFonts w:ascii="Arial" w:hAnsi="Arial"/><w:sz w:val="24"/><w:szCs w:val="24"/><w:rtl w:val="0"/><w:lang w:val="fr-FR"/></w:rPr><w:t>es asynchrones tel que</w:t></w:r></w:ins><w:r><w:rPr><w:rFonts w:ascii="Arial" w:hAnsi="Arial"/><w:sz w:val="24"/><w:szCs w:val="24"/><w:rtl w:val="0"/><w:lang w:val="fr-FR"/></w:rPr><w:t xml:space="preserve"> </w:t></w:r><w:ins w:id="49" w:date="2023-12-06T16:30:00Z" w:author="Microsoft Word"><w:r><w:rPr><w:rFonts w:ascii="Arial" w:hAnsi="Arial"/><w:sz w:val="24"/><w:szCs w:val="24"/><w:rtl w:val="0"/><w:lang w:val="fr-FR"/></w:rPr><w:t xml:space="preserve">Firebase </w:t></w:r></w:ins><w:r><w:rPr><w:rFonts w:ascii="Arial" w:hAnsi="Arial"/><w:color w:val="000000"/><w:spacing w:val="4"/><w:kern w:val="22"/><w:sz w:val="24"/><w:szCs w:val="24"/><w:u w:color="000000"/><w:rtl w:val="0"/><w:lang w:val="en-US"/></w:rPr><w:t xml:space="preserve">pendant ce semestre, </w:t></w:r><w:del w:id="50" w:date="2023-12-06T16:30:00Z" w:author="Microsoft Word"><w:r><w:rPr><w:rFonts w:ascii="Arial" w:hAnsi="Arial"/><w:sz w:val="24"/><w:szCs w:val="24"/><w:rtl w:val="0"/><w:lang w:val="fr-FR"/></w:rPr><w:delText xml:space="preserve">ce </w:delText></w:r></w:del><w:r><w:rPr><w:rFonts w:ascii="Arial" w:hAnsi="Arial"/><w:color w:val="000000"/><w:spacing w:val="4"/><w:kern w:val="22"/><w:sz w:val="24"/><w:szCs w:val="24"/><w:u w:color="000000"/><w:rtl w:val="0"/><w:lang w:val="en-US"/></w:rPr><w:t xml:space="preserve">qui </w:t></w:r><w:del w:id="51" w:date="2023-12-06T16:30:00Z" w:author="Microsoft Word"><w:r><w:rPr><w:rFonts w:ascii="Arial" w:hAnsi="Arial"/><w:sz w:val="24"/><w:szCs w:val="24"/><w:rtl w:val="0"/><w:lang w:val="fr-FR"/></w:rPr><w:delText>est un outil</w:delText></w:r></w:del><w:ins w:id="52" w:date="2023-12-06T16:30:00Z" w:author="Microsoft Word"><w:r><w:rPr><w:rFonts w:ascii="Arial" w:hAnsi="Arial"/><w:sz w:val="24"/><w:szCs w:val="24"/><w:rtl w:val="0"/><w:lang w:val="fr-FR"/></w:rPr><w:t>sont tous les deux des outi</w:t></w:r></w:ins><w:r><w:rPr><w:rFonts w:ascii="Arial" w:hAnsi="Arial"/><w:sz w:val="24"/><w:szCs w:val="24"/><w:rtl w:val="0"/><w:lang w:val="fr-FR"/></w:rPr><w:t>l</w:t></w:r><w:ins w:id="53" w:date="2023-12-06T16:30:00Z" w:author="Microsoft Word"><w:r><w:rPr><w:rFonts w:ascii="Arial" w:hAnsi="Arial"/><w:sz w:val="24"/><w:szCs w:val="24"/><w:rtl w:val="0"/><w:lang w:val="fr-FR"/></w:rPr><w:t>s</w:t></w:r></w:ins><w:r><w:rPr><w:rFonts w:ascii="Arial" w:hAnsi="Arial"/><w:color w:val="000000"/><w:spacing w:val="4"/><w:kern w:val="22"/><w:sz w:val="24"/><w:szCs w:val="24"/><w:u w:color="000000"/><w:rtl w:val="0"/><w:lang w:val="en-US"/></w:rPr><w:t xml:space="preserve"> qui pourrait </w:t></w:r><w:r><w:rPr><w:rFonts w:ascii="Arial" w:hAnsi="Arial" w:hint="default"/><w:color w:val="000000"/><w:spacing w:val="4"/><w:kern w:val="22"/><w:sz w:val="24"/><w:szCs w:val="24"/><w:u w:color="000000"/><w:rtl w:val="0"/><w:lang w:val="en-US"/></w:rPr><w:t>ê</w:t></w:r><w:r><w:rPr><w:rFonts w:ascii="Arial" w:hAnsi="Arial"/><w:color w:val="000000"/><w:spacing w:val="4"/><w:kern w:val="22"/><w:sz w:val="24"/><w:szCs w:val="24"/><w:u w:color="000000"/><w:rtl w:val="0"/><w:lang w:val="en-US"/></w:rPr><w:t>tre essentiel dans le futur</w:t></w:r><w:ins w:id="54" w:date="2023-12-06T16:30:00Z" w:author="Microsoft Word"><w:r><w:rPr><w:rFonts w:ascii="Arial" w:hAnsi="Arial"/><w:sz w:val="24"/><w:szCs w:val="24"/><w:rtl w:val="0"/><w:lang w:val="fr-FR"/></w:rPr><w:t xml:space="preserve"> dans nos carri</w:t></w:r></w:ins><w:ins w:id="55" w:date="2023-12-06T16:30:00Z" w:author="Microsoft Word"><w:r><w:rPr><w:rFonts w:ascii="Arial" w:hAnsi="Arial" w:hint="default"/><w:sz w:val="24"/><w:szCs w:val="24"/><w:rtl w:val="0"/><w:lang w:val="fr-FR"/></w:rPr><w:t>è</w:t></w:r></w:ins><w:ins w:id="56" w:date="2023-12-06T16:30:00Z" w:author="Microsoft Word"><w:r><w:rPr><w:rFonts w:ascii="Arial" w:hAnsi="Arial"/><w:sz w:val="24"/><w:szCs w:val="24"/><w:rtl w:val="0"/><w:lang w:val="fr-FR"/></w:rPr><w:t>res aca</w:t></w:r></w:ins><w:r><w:rPr><w:rFonts w:ascii="Arial" w:hAnsi="Arial"/><w:sz w:val="24"/><w:szCs w:val="24"/><w:rtl w:val="0"/><w:lang w:val="fr-FR"/></w:rPr><w:t>d</w:t></w:r><w:ins w:id="57" w:date="2023-12-06T16:30:00Z" w:author="Microsoft Word"><w:r><w:rPr><w:rFonts w:ascii="Arial" w:hAnsi="Arial" w:hint="default"/><w:sz w:val="24"/><w:szCs w:val="24"/><w:rtl w:val="0"/><w:lang w:val="fr-FR"/></w:rPr><w:t>é</w:t></w:r></w:ins><w:ins w:id="58" w:date="2023-12-06T16:30:00Z" w:author="Microsoft Word"><w:r><w:rPr><w:rFonts w:ascii="Arial" w:hAnsi="Arial"/><w:sz w:val="24"/><w:szCs w:val="24"/><w:rtl w:val="0"/><w:lang w:val="fr-FR"/></w:rPr><w:t>miques et professionnelle</w:t></w:r></w:ins><w:r><w:rPr><w:rFonts w:ascii="Arial" w:hAnsi="Arial"/><w:sz w:val="24"/><w:szCs w:val="24"/><w:rtl w:val="0"/><w:lang w:val="fr-FR"/></w:rPr><w:t>s</w:t></w:r><w:r><w:rPr><w:rFonts w:ascii="Arial" w:hAnsi="Arial"/><w:color w:val="000000"/><w:spacing w:val="4"/><w:kern w:val="22"/><w:sz w:val="24"/><w:szCs w:val="24"/><w:u w:color="000000"/><w:rtl w:val="0"/><w:lang w:val="en-US"/></w:rPr><w:t>.</w:t></w:r><w:r><w:rPr><w:rFonts w:ascii="Arial" w:hAnsi="Arial"/><w:sz w:val="24"/><w:szCs w:val="24"/><w:rtl w:val="0"/><w:lang w:val="fr-FR"/></w:rPr><w:t xml:space="preserve"> Une autre comp</w:t></w:r><w:r><w:rPr><w:rFonts w:ascii="Arial" w:hAnsi="Arial" w:hint="default"/><w:sz w:val="24"/><w:szCs w:val="24"/><w:rtl w:val="0"/><w:lang w:val="fr-FR"/></w:rPr><w:t>é</w:t></w:r><w:r><w:rPr><w:rFonts w:ascii="Arial" w:hAnsi="Arial"/><w:sz w:val="24"/><w:szCs w:val="24"/><w:rtl w:val="0"/><w:lang w:val="fr-FR"/></w:rPr><w:t>tence tr</w:t></w:r><w:r><w:rPr><w:rFonts w:ascii="Arial" w:hAnsi="Arial" w:hint="default"/><w:sz w:val="24"/><w:szCs w:val="24"/><w:rtl w:val="0"/><w:lang w:val="fr-FR"/></w:rPr><w:t>è</w:t></w:r><w:r><w:rPr><w:rFonts w:ascii="Arial" w:hAnsi="Arial"/><w:sz w:val="24"/><w:szCs w:val="24"/><w:rtl w:val="0"/><w:lang w:val="fr-FR"/></w:rPr><w:t>s important qu</w:t></w:r><w:r><w:rPr><w:rFonts w:ascii="Arial" w:hAnsi="Arial" w:hint="default"/><w:sz w:val="24"/><w:szCs w:val="24"/><w:rtl w:val="0"/><w:lang w:val="fr-FR"/></w:rPr><w:t>’</w:t></w:r><w:r><w:rPr><w:rFonts w:ascii="Arial" w:hAnsi="Arial"/><w:sz w:val="24"/><w:szCs w:val="24"/><w:rtl w:val="0"/><w:lang w:val="fr-FR"/></w:rPr><w:t xml:space="preserve">on a appris est la gestion du temps. Nous avons appris </w:t></w:r><w:r><w:rPr><w:rFonts w:ascii="Arial" w:hAnsi="Arial" w:hint="default"/><w:sz w:val="24"/><w:szCs w:val="24"/><w:rtl w:val="0"/><w:lang w:val="fr-FR"/></w:rPr><w:t xml:space="preserve">à </w:t></w:r><w:r><w:rPr><w:rFonts w:ascii="Arial" w:hAnsi="Arial"/><w:sz w:val="24"/><w:szCs w:val="24"/><w:rtl w:val="0"/><w:lang w:val="fr-FR"/></w:rPr><w:t>g</w:t></w:r><w:r><w:rPr><w:rFonts w:ascii="Arial" w:hAnsi="Arial" w:hint="default"/><w:sz w:val="24"/><w:szCs w:val="24"/><w:rtl w:val="0"/><w:lang w:val="fr-FR"/></w:rPr><w:t>é</w:t></w:r><w:r><w:rPr><w:rFonts w:ascii="Arial" w:hAnsi="Arial"/><w:sz w:val="24"/><w:szCs w:val="24"/><w:rtl w:val="0"/><w:lang w:val="fr-FR"/></w:rPr><w:t>rer notre emploi du temps de mani</w:t></w:r><w:r><w:rPr><w:rFonts w:ascii="Arial" w:hAnsi="Arial" w:hint="default"/><w:sz w:val="24"/><w:szCs w:val="24"/><w:rtl w:val="0"/><w:lang w:val="fr-FR"/></w:rPr><w:t>è</w:t></w:r><w:r><w:rPr><w:rFonts w:ascii="Arial" w:hAnsi="Arial"/><w:sz w:val="24"/><w:szCs w:val="24"/><w:rtl w:val="0"/><w:lang w:val="fr-FR"/></w:rPr><w:t xml:space="preserve">re </w:t></w:r><w:r><w:rPr><w:rFonts w:ascii="Arial" w:hAnsi="Arial" w:hint="default"/><w:sz w:val="24"/><w:szCs w:val="24"/><w:rtl w:val="0"/><w:lang w:val="fr-FR"/></w:rPr><w:t xml:space="preserve">à </w:t></w:r><w:r><w:rPr><w:rFonts w:ascii="Arial" w:hAnsi="Arial"/><w:sz w:val="24"/><w:szCs w:val="24"/><w:rtl w:val="0"/><w:lang w:val="fr-FR"/></w:rPr><w:t>r</w:t></w:r><w:r><w:rPr><w:rFonts w:ascii="Arial" w:hAnsi="Arial" w:hint="default"/><w:sz w:val="24"/><w:szCs w:val="24"/><w:rtl w:val="0"/><w:lang w:val="fr-FR"/></w:rPr><w:t>é</w:t></w:r><w:r><w:rPr><w:rFonts w:ascii="Arial" w:hAnsi="Arial"/><w:sz w:val="24"/><w:szCs w:val="24"/><w:rtl w:val="0"/><w:lang w:val="fr-FR"/></w:rPr><w:t>server suffisamment de temps pour nous consacrer au projet. Encore, tout cela ne serait pas possibles sans la contribution de tout les membres du groupes, c</w:t></w:r><w:r><w:rPr><w:rFonts w:ascii="Arial" w:hAnsi="Arial" w:hint="default"/><w:sz w:val="24"/><w:szCs w:val="24"/><w:rtl w:val="0"/><w:lang w:val="fr-FR"/></w:rPr><w:t>’</w:t></w:r><w:r><w:rPr><w:rFonts w:ascii="Arial" w:hAnsi="Arial"/><w:sz w:val="24"/><w:szCs w:val="24"/><w:rtl w:val="0"/><w:lang w:val="fr-FR"/></w:rPr><w:t>est-</w:t></w:r><w:r><w:rPr><w:rFonts w:ascii="Arial" w:hAnsi="Arial" w:hint="default"/><w:sz w:val="24"/><w:szCs w:val="24"/><w:rtl w:val="0"/><w:lang w:val="fr-FR"/></w:rPr><w:t>à</w:t></w:r><w:r><w:rPr><w:rFonts w:ascii="Arial" w:hAnsi="Arial"/><w:sz w:val="24"/><w:szCs w:val="24"/><w:rtl w:val="0"/><w:lang w:val="fr-FR"/></w:rPr><w:t>-dire une bonne collaboration entre tout les membres du groupe. La collaboration, ainsi que la communication ont alors jou</w:t></w:r><w:r><w:rPr><w:rFonts w:ascii="Arial" w:hAnsi="Arial" w:hint="default"/><w:sz w:val="24"/><w:szCs w:val="24"/><w:rtl w:val="0"/><w:lang w:val="fr-FR"/></w:rPr><w:t xml:space="preserve">é </w:t></w:r><w:r><w:rPr><w:rFonts w:ascii="Arial" w:hAnsi="Arial"/><w:sz w:val="24"/><w:szCs w:val="24"/><w:rtl w:val="0"/><w:lang w:val="fr-FR"/></w:rPr><w:t>des r</w:t></w:r><w:r><w:rPr><w:rFonts w:ascii="Arial" w:hAnsi="Arial" w:hint="default"/><w:sz w:val="24"/><w:szCs w:val="24"/><w:rtl w:val="0"/><w:lang w:val="fr-FR"/></w:rPr><w:t>ô</w:t></w:r><w:r><w:rPr><w:rFonts w:ascii="Arial" w:hAnsi="Arial"/><w:sz w:val="24"/><w:szCs w:val="24"/><w:rtl w:val="0"/><w:lang w:val="fr-FR"/></w:rPr><w:t>les cl</w:t></w:r><w:r><w:rPr><w:rFonts w:ascii="Arial" w:hAnsi="Arial" w:hint="default"/><w:sz w:val="24"/><w:szCs w:val="24"/><w:rtl w:val="0"/><w:lang w:val="fr-FR"/></w:rPr><w:t>é</w:t></w:r><w:r><w:rPr><w:rFonts w:ascii="Arial" w:hAnsi="Arial"/><w:sz w:val="24"/><w:szCs w:val="24"/><w:rtl w:val="0"/><w:lang w:val="fr-FR"/></w:rPr><w:t>s dans le succ</w:t></w:r><w:r><w:rPr><w:rFonts w:ascii="Arial" w:hAnsi="Arial" w:hint="default"/><w:sz w:val="24"/><w:szCs w:val="24"/><w:rtl w:val="0"/><w:lang w:val="fr-FR"/></w:rPr><w:t>è</w:t></w:r><w:r><w:rPr><w:rFonts w:ascii="Arial" w:hAnsi="Arial"/><w:sz w:val="24"/><w:szCs w:val="24"/><w:rtl w:val="0"/><w:lang w:val="fr-FR"/></w:rPr><w:t>s du projet.</w:t></w:r></w:p><w:p><w:pPr><w:pStyle w:val="Heading"/><w:rPr><w:ins w:id="59" w:date="2023-12-06T16:30:00Z" w:author="Microsoft Word"/><w:lang w:val="fr-FR"/></w:rPr></w:pPr></w:p><w:p><w:pPr><w:pStyle w:val="Heading"/></w:pPr><w:ins w:id="60" w:date="2023-12-06T16:30:00Z" w:author="Microsoft Word"><w:r><w:rPr><w:rFonts w:ascii="Arial Unicode MS" w:cs="Arial Unicode MS" w:hAnsi="Arial Unicode MS" w:eastAsia="Arial Unicode MS"/><w:b w:val="0"/><w:bCs w:val="0"/><w:i w:val="0"/><w:iCs w:val="0"/><w:sz w:val="32"/><w:szCs w:val="32"/><w:lang w:val="fr-FR"/></w:rPr><w:br w:type="page"/></w:r></w:ins></w:p><w:p><w:pPr><w:pStyle w:val="Heading"/><w:rPr><w:sz w:val="32"/><w:szCs w:val="32"/><w:lang w:val="fr-FR"/></w:rPr></w:pPr><w:bookmarkStart w:name="_Toc3" w:id="61"/><w:r><w:rPr><w:sz w:val="32"/><w:szCs w:val="32"/><w:rtl w:val="0"/><w:lang w:val="fr-FR"/></w:rPr><w:t>R</w:t></w:r><w:r><w:rPr><w:sz w:val="32"/><w:szCs w:val="32"/><w:rtl w:val="0"/><w:lang w:val="fr-FR"/></w:rPr><w:t>ô</w:t></w:r><w:r><w:rPr><w:sz w:val="32"/><w:szCs w:val="32"/><w:rtl w:val="0"/><w:lang w:val="fr-FR"/></w:rPr><w:t>les de chacun des membres de l'</w:t></w:r><w:r><w:rPr><w:sz w:val="32"/><w:szCs w:val="32"/><w:rtl w:val="0"/><w:lang w:val="fr-FR"/></w:rPr><w:t>é</w:t></w:r><w:r><w:rPr><w:sz w:val="32"/><w:szCs w:val="32"/><w:rtl w:val="0"/><w:lang w:val="fr-FR"/></w:rPr><w:t>quipe pour chaque livrable:</w:t></w:r><w:bookmarkEnd w:id="61"/></w:p><w:tbl><w:tblPr><w:tblW w:w="4580" w:type="dxa"/><w:jc w:val="left"/><w:tblInd w:w="216" w:type="dxa"/><w:tblBorders><w:top w:val="single" w:color="ffffff" w:sz="8" w:space="0" w:shadow="0" w:frame="0"/><w:left w:val="single" w:color="ffffff" w:sz="8" w:space="0" w:shadow="0" w:frame="0"/><w:bottom w:val="single" w:color="ffffff" w:sz="8" w:space="0" w:shadow="0" w:frame="0"/><w:right w:val="single" w:color="ffffff" w:sz="8" w:space="0" w:shadow="0" w:frame="0"/><w:insideH w:val="single" w:color="ffffff" w:sz="8" w:space="0" w:shadow="0" w:frame="0"/><w:insideV w:val="single" w:color="ffffff" w:sz="8" w:space="0" w:shadow="0" w:frame="0"/></w:tblBorders><w:shd w:val="clear" w:color="auto" w:fill="ced7e7"/><w:tblLayout w:type="fixed"/></w:tblPr><w:tblGrid><w:gridCol w:w="1526"/><w:gridCol w:w="1527"/><w:gridCol w:w="1527"/></w:tblGrid><w:tr><w:tblPrEx><w:shd w:val="clear" w:color="auto" w:fill="ced7e7"/></w:tblPrEx><w:trPr><w:trHeight w:val="26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jc w:val="center"/></w:pPr><w:r><w:rPr><w:rFonts w:ascii="Calibri" w:cs="Calibri" w:hAnsi="Calibri" w:eastAsia="Calibri"/><w:spacing w:val="0"/><w:kern w:val="0"/><w:rtl w:val="0"/><w:lang w:val="en-US"/></w:rPr><w:t>Livrable 1</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jc w:val="center"/></w:pPr><w:r><w:rPr><w:rFonts w:ascii="Calibri" w:cs="Calibri" w:hAnsi="Calibri" w:eastAsia="Calibri"/><w:rtl w:val="0"/><w:lang w:val="fr-FR"/></w:rPr><w:t>Livrable 2</w:t></w:r></w:p></w:tc></w:tr><w:tr><w:tblPrEx><w:shd w:val="clear" w:color="auto" w:fill="ced7e7"/></w:tblPrEx><w:trPr><w:trHeight w:val="26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jc w:val="center"/></w:pPr><w:r><w:rPr><w:rFonts w:ascii="Calibri" w:cs="Calibri" w:hAnsi="Calibri" w:eastAsia="Calibri"/><w:spacing w:val="0"/><w:kern w:val="0"/><w:rtl w:val="0"/><w:lang w:val="en-US"/></w:rPr><w:t>Nom</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jc w:val="center"/></w:pPr><w:r><w:rPr><w:rFonts w:ascii="Calibri" w:cs="Calibri" w:hAnsi="Calibri" w:eastAsia="Calibri"/><w:spacing w:val="0"/><w:kern w:val="0"/><w:rtl w:val="0"/><w:lang w:val="en-US"/></w:rPr><w:t>Contribution</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jc w:val="center"/></w:pPr><w:r><w:rPr><w:rFonts w:ascii="Calibri" w:cs="Calibri" w:hAnsi="Calibri" w:eastAsia="Calibri"/><w:rtl w:val="0"/><w:lang w:val="fr-FR"/></w:rPr><w:t>Contribution</w:t></w:r></w:p></w:tc></w:tr><w:tr><w:tblPrEx><w:shd w:val="clear" w:color="auto" w:fill="ced7e7"/></w:tblPrEx><w:trPr><w:trHeight w:val="193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William Mallette</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pPr><w:r><w:rPr><w:rFonts w:ascii="Calibri" w:cs="Calibri" w:hAnsi="Calibri" w:eastAsia="Calibri"/><w:rtl w:val="0"/><w:lang w:val="fr-FR"/></w:rPr><w:t>L</w:t></w:r><w:r><w:rPr><w:rFonts w:ascii="Calibri" w:cs="Calibri" w:hAnsi="Calibri" w:eastAsia="Calibri"/><w:rtl w:val="0"/><w:lang w:val="fr-FR"/></w:rPr><w:t>’</w:t></w:r><w:r><w:rPr><w:rFonts w:ascii="Calibri" w:cs="Calibri" w:hAnsi="Calibri" w:eastAsia="Calibri"/><w:rtl w:val="0"/><w:lang w:val="fr-FR"/></w:rPr><w:t>ajout du compatibilit</w:t></w:r><w:r><w:rPr><w:rFonts w:ascii="Calibri" w:cs="Calibri" w:hAnsi="Calibri" w:eastAsia="Calibri"/><w:rtl w:val="0"/><w:lang w:val="fr-FR"/></w:rPr><w:t xml:space="preserve">é </w:t></w:r><w:r><w:rPr><w:rFonts w:ascii="Calibri" w:cs="Calibri" w:hAnsi="Calibri" w:eastAsia="Calibri"/><w:rtl w:val="0"/><w:lang w:val="fr-FR"/></w:rPr><w:t>Firebase</w:t></w:r><w:r><w:rPr><w:rFonts w:ascii="Calibri" w:cs="Calibri" w:hAnsi="Calibri" w:eastAsia="Calibri"/><w:lang w:val="fr-FR"/></w:rPr><w:br w:type="textWrapping"/></w:r><w:r><w:rPr><w:rFonts w:ascii="Calibri" w:cs="Calibri" w:hAnsi="Calibri" w:eastAsia="Calibri"/><w:rtl w:val="0"/><w:lang w:val="fr-FR"/></w:rPr><w:t>Impl</w:t></w:r><w:r><w:rPr><w:rFonts w:ascii="Calibri" w:cs="Calibri" w:hAnsi="Calibri" w:eastAsia="Calibri"/><w:rtl w:val="0"/><w:lang w:val="fr-FR"/></w:rPr><w:t>é</w:t></w:r><w:r><w:rPr><w:rFonts w:ascii="Calibri" w:cs="Calibri" w:hAnsi="Calibri" w:eastAsia="Calibri"/><w:rtl w:val="0"/><w:lang w:val="fr-FR"/></w:rPr><w:t>mentation des activit</w:t></w:r><w:r><w:rPr><w:rFonts w:ascii="Calibri" w:cs="Calibri" w:hAnsi="Calibri" w:eastAsia="Calibri"/><w:rtl w:val="0"/><w:lang w:val="fr-FR"/></w:rPr><w:t>é</w:t></w:r><w:r><w:rPr><w:rFonts w:ascii="Calibri" w:cs="Calibri" w:hAnsi="Calibri" w:eastAsia="Calibri"/><w:rtl w:val="0"/><w:lang w:val="fr-FR"/></w:rPr><w:t>s et des syst</w:t></w:r><w:r><w:rPr><w:rFonts w:ascii="Calibri" w:cs="Calibri" w:hAnsi="Calibri" w:eastAsia="Calibri"/><w:rtl w:val="0"/><w:lang w:val="fr-FR"/></w:rPr><w:t>è</w:t></w:r><w:r><w:rPr><w:rFonts w:ascii="Calibri" w:cs="Calibri" w:hAnsi="Calibri" w:eastAsia="Calibri"/><w:rtl w:val="0"/><w:lang w:val="fr-FR"/></w:rPr><w:t>mes de validation</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rPr><w:rFonts w:ascii="Calibri" w:cs="Calibri" w:hAnsi="Calibri" w:eastAsia="Calibri"/></w:rPr></w:pPr><w:r><w:rPr><w:rFonts w:ascii="Calibri" w:cs="Calibri" w:hAnsi="Calibri" w:eastAsia="Calibri"/><w:rtl w:val="0"/><w:lang w:val="fr-FR"/></w:rPr><w:t>Capacit</w:t></w:r><w:r><w:rPr><w:rFonts w:ascii="Calibri" w:cs="Calibri" w:hAnsi="Calibri" w:eastAsia="Calibri"/><w:rtl w:val="0"/><w:lang w:val="fr-FR"/></w:rPr><w:t xml:space="preserve">é </w:t></w:r><w:r><w:rPr><w:rFonts w:ascii="Calibri" w:cs="Calibri" w:hAnsi="Calibri" w:eastAsia="Calibri"/><w:rtl w:val="0"/><w:lang w:val="fr-FR"/></w:rPr><w:t xml:space="preserve">de supprimer des comptes </w:t></w:r></w:p><w:p><w:pPr><w:pStyle w:val="Body"/><w:bidi w:val="0"/><w:ind w:left="0" w:right="0" w:firstLine="0"/><w:jc w:val="left"/><w:rPr><w:rtl w:val="0"/></w:rPr></w:pPr><w:r><w:rPr><w:rFonts w:ascii="Calibri" w:cs="Calibri" w:hAnsi="Calibri" w:eastAsia="Calibri"/><w:rtl w:val="0"/><w:lang w:val="fr-FR"/></w:rPr><w:t>Capacit</w:t></w:r><w:r><w:rPr><w:rFonts w:ascii="Calibri" w:cs="Calibri" w:hAnsi="Calibri" w:eastAsia="Calibri"/><w:rtl w:val="0"/><w:lang w:val="fr-FR"/></w:rPr><w:t xml:space="preserve">é </w:t></w:r><w:r><w:rPr><w:rFonts w:ascii="Calibri" w:cs="Calibri" w:hAnsi="Calibri" w:eastAsia="Calibri"/><w:rtl w:val="0"/><w:lang w:val="fr-FR"/></w:rPr><w:t>de cr</w:t></w:r><w:r><w:rPr><w:rFonts w:ascii="Calibri" w:cs="Calibri" w:hAnsi="Calibri" w:eastAsia="Calibri"/><w:rtl w:val="0"/><w:lang w:val="fr-FR"/></w:rPr><w:t>é</w:t></w:r><w:r><w:rPr><w:rFonts w:ascii="Calibri" w:cs="Calibri" w:hAnsi="Calibri" w:eastAsia="Calibri"/><w:rtl w:val="0"/><w:lang w:val="fr-FR"/></w:rPr><w:t>er et modifier des services globaux</w:t></w:r></w:p></w:tc></w:tr><w:tr><w:tblPrEx><w:shd w:val="clear" w:color="auto" w:fill="ced7e7"/></w:tblPrEx><w:trPr><w:trHeight w:val="73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Andy How Hok Hium</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 w:hint="default"/><w:spacing w:val="0"/><w:kern w:val="0"/><w:rtl w:val="0"/><w:lang w:val="en-US"/></w:rPr><w:t> </w:t></w:r><w:r><w:rPr><w:rFonts w:ascii="Calibri" w:cs="Calibri" w:hAnsi="Calibri" w:eastAsia="Calibri"/><w:spacing w:val="0"/><w:kern w:val="0"/><w:rtl w:val="0"/><w:lang w:val="en-US"/></w:rPr><w:t>Welcome screen after logging in</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pPr><w:r><w:rPr><w:rFonts w:ascii="Calibri" w:cs="Calibri" w:hAnsi="Calibri" w:eastAsia="Calibri"/><w:rtl w:val="0"/><w:lang w:val="fr-FR"/></w:rPr><w:t>Test unitaire</w:t></w:r></w:p></w:tc></w:tr><w:tr><w:tblPrEx><w:shd w:val="clear" w:color="auto" w:fill="ced7e7"/></w:tblPrEx><w:trPr><w:trHeight w:val="49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Chenliwei Zhou</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 w:hint="default"/><w:spacing w:val="0"/><w:kern w:val="0"/><w:rtl w:val="0"/><w:lang w:val="en-US"/></w:rPr><w:t> </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tc></w:tr><w:tr><w:tblPrEx><w:shd w:val="clear" w:color="auto" w:fill="ced7e7"/></w:tblPrEx><w:trPr><w:trHeight w:val="73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Javisen Katherasa Pillay</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 w:hint="default"/><w:spacing w:val="0"/><w:kern w:val="0"/><w:rtl w:val="0"/><w:lang w:val="en-US"/></w:rPr><w:t> </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tc></w:tr><w:tr><w:tblPrEx><w:shd w:val="clear" w:color="auto" w:fill="ced7e7"/></w:tblPrEx><w:trPr><w:trHeight w:val="313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Penghao Yuan</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UML diagram, Github: L'</w:t></w:r><w:r><w:rPr><w:rFonts w:ascii="Calibri" w:cs="Calibri" w:hAnsi="Calibri" w:eastAsia="Calibri" w:hint="default"/><w:spacing w:val="0"/><w:kern w:val="0"/><w:rtl w:val="0"/><w:lang w:val="en-US"/></w:rPr><w:t>é</w:t></w:r><w:r><w:rPr><w:rFonts w:ascii="Calibri" w:cs="Calibri" w:hAnsi="Calibri" w:eastAsia="Calibri"/><w:spacing w:val="0"/><w:kern w:val="0"/><w:rtl w:val="0"/><w:lang w:val="en-US"/></w:rPr><w:t>quipe cr</w:t></w:r><w:r><w:rPr><w:rFonts w:ascii="Calibri" w:cs="Calibri" w:hAnsi="Calibri" w:eastAsia="Calibri" w:hint="default"/><w:spacing w:val="0"/><w:kern w:val="0"/><w:rtl w:val="0"/><w:lang w:val="en-US"/></w:rPr><w:t>éé</w:t></w:r><w:r><w:rPr><w:rFonts w:ascii="Calibri" w:cs="Calibri" w:hAnsi="Calibri" w:eastAsia="Calibri"/><w:spacing w:val="0"/><w:kern w:val="0"/><w:rtl w:val="0"/><w:lang w:val="en-US"/></w:rPr><w:t>e dans Github Classroom contient tous les membres du groupe, Capacit</w:t></w:r><w:r><w:rPr><w:rFonts w:ascii="Calibri" w:cs="Calibri" w:hAnsi="Calibri" w:eastAsia="Calibri" w:hint="default"/><w:spacing w:val="0"/><w:kern w:val="0"/><w:rtl w:val="0"/><w:lang w:val="en-US"/></w:rPr><w:t xml:space="preserve">é </w:t></w:r><w:r><w:rPr><w:rFonts w:ascii="Calibri" w:cs="Calibri" w:hAnsi="Calibri" w:eastAsia="Calibri"/><w:spacing w:val="0"/><w:kern w:val="0"/><w:rtl w:val="0"/><w:lang w:val="en-US"/></w:rPr><w:t>de cr</w:t></w:r><w:r><w:rPr><w:rFonts w:ascii="Calibri" w:cs="Calibri" w:hAnsi="Calibri" w:eastAsia="Calibri" w:hint="default"/><w:spacing w:val="0"/><w:kern w:val="0"/><w:rtl w:val="0"/><w:lang w:val="en-US"/></w:rPr><w:t>é</w:t></w:r><w:r><w:rPr><w:rFonts w:ascii="Calibri" w:cs="Calibri" w:hAnsi="Calibri" w:eastAsia="Calibri"/><w:spacing w:val="0"/><w:kern w:val="0"/><w:rtl w:val="0"/><w:lang w:val="en-US"/></w:rPr><w:t xml:space="preserve">er un compte client </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pPr><w:r><w:rPr><w:rFonts w:ascii="Calibri" w:cs="Calibri" w:hAnsi="Calibri" w:eastAsia="Calibri"/><w:rtl w:val="0"/><w:lang w:val="fr-FR"/></w:rPr><w:t>UML diagram</w:t></w:r></w:p></w:tc></w:tr></w:tbl><w:p><w:pPr><w:pStyle w:val="Heading"/><w:widowControl w:val="0"/><w:ind w:left="108" w:hanging="108"/><w:rPr><w:sz w:val="32"/><w:szCs w:val="32"/><w:lang w:val="fr-FR"/></w:rPr></w:pPr></w:p><w:p><w:pPr><w:pStyle w:val="Heading"/><w:widowControl w:val="0"/><w:rPr><w:sz w:val="32"/><w:szCs w:val="32"/></w:rPr></w:pPr></w:p><w:p><w:pPr><w:pStyle w:val="Body A"/><w:rPr><w:lang w:val="en-US"/></w:rPr></w:pPr></w:p><w:tbl><w:tblPr><w:tblW w:w="4580" w:type="dxa"/><w:jc w:val="left"/><w:tblInd w:w="216" w:type="dxa"/><w:tblBorders><w:top w:val="single" w:color="ffffff" w:sz="8" w:space="0" w:shadow="0" w:frame="0"/><w:left w:val="single" w:color="ffffff" w:sz="8" w:space="0" w:shadow="0" w:frame="0"/><w:bottom w:val="single" w:color="ffffff" w:sz="8" w:space="0" w:shadow="0" w:frame="0"/><w:right w:val="single" w:color="ffffff" w:sz="8" w:space="0" w:shadow="0" w:frame="0"/><w:insideH w:val="single" w:color="ffffff" w:sz="8" w:space="0" w:shadow="0" w:frame="0"/><w:insideV w:val="single" w:color="ffffff" w:sz="8" w:space="0" w:shadow="0" w:frame="0"/></w:tblBorders><w:shd w:val="clear" w:color="auto" w:fill="ced7e7"/><w:tblLayout w:type="fixed"/></w:tblPr><w:tblGrid><w:gridCol w:w="1526"/><w:gridCol w:w="1527"/><w:gridCol w:w="1527"/></w:tblGrid><w:tr><w:tblPrEx><w:shd w:val="clear" w:color="auto" w:fill="ced7e7"/></w:tblPrEx><w:trPr><w:trHeight w:val="26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jc w:val="center"/></w:pPr><w:r><w:rPr><w:rFonts w:ascii="Calibri" w:cs="Calibri" w:hAnsi="Calibri" w:eastAsia="Calibri"/><w:spacing w:val="0"/><w:kern w:val="0"/><w:rtl w:val="0"/><w:lang w:val="en-US"/></w:rPr><w:t xml:space="preserve">Livrable </w:t></w:r><w:r><w:rPr><w:rFonts w:ascii="Calibri" w:cs="Calibri" w:hAnsi="Calibri" w:eastAsia="Calibri"/><w:spacing w:val="0"/><w:kern w:val="0"/><w:rtl w:val="0"/><w:lang w:val="fr-FR"/></w:rPr><w:t>3</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jc w:val="center"/></w:pPr><w:r><w:rPr><w:rFonts w:ascii="Calibri" w:cs="Calibri" w:hAnsi="Calibri" w:eastAsia="Calibri"/><w:rtl w:val="0"/><w:lang w:val="fr-FR"/></w:rPr><w:t>Livrable 4</w:t></w:r></w:p></w:tc></w:tr><w:tr><w:tblPrEx><w:shd w:val="clear" w:color="auto" w:fill="ced7e7"/></w:tblPrEx><w:trPr><w:trHeight w:val="26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jc w:val="center"/></w:pPr><w:r><w:rPr><w:rFonts w:ascii="Calibri" w:cs="Calibri" w:hAnsi="Calibri" w:eastAsia="Calibri"/><w:spacing w:val="0"/><w:kern w:val="0"/><w:rtl w:val="0"/><w:lang w:val="en-US"/></w:rPr><w:t>Nom</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jc w:val="center"/></w:pPr><w:r><w:rPr><w:rFonts w:ascii="Calibri" w:cs="Calibri" w:hAnsi="Calibri" w:eastAsia="Calibri"/><w:spacing w:val="0"/><w:kern w:val="0"/><w:rtl w:val="0"/><w:lang w:val="en-US"/></w:rPr><w:t>Contribution</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jc w:val="center"/></w:pPr><w:r><w:rPr><w:rFonts w:ascii="Calibri" w:cs="Calibri" w:hAnsi="Calibri" w:eastAsia="Calibri"/><w:rtl w:val="0"/><w:lang w:val="fr-FR"/></w:rPr><w:t>Contribution</w:t></w:r></w:p></w:tc></w:tr><w:tr><w:tblPrEx><w:shd w:val="clear" w:color="auto" w:fill="ced7e7"/></w:tblPrEx><w:trPr><w:trHeight w:val="505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William Mallette</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rPr><w:rFonts w:ascii="Calibri" w:cs="Calibri" w:hAnsi="Calibri" w:eastAsia="Calibri"/></w:rPr></w:pPr><w:r><w:rPr><w:rFonts w:ascii="Calibri" w:cs="Calibri" w:hAnsi="Calibri" w:eastAsia="Calibri"/><w:rtl w:val="0"/><w:lang w:val="fr-FR"/></w:rPr><w:t>Capacit</w:t></w:r><w:r><w:rPr><w:rFonts w:ascii="Calibri" w:cs="Calibri" w:hAnsi="Calibri" w:eastAsia="Calibri"/><w:rtl w:val="0"/><w:lang w:val="fr-FR"/></w:rPr><w:t xml:space="preserve">é </w:t></w:r><w:r><w:rPr><w:rFonts w:ascii="Calibri" w:cs="Calibri" w:hAnsi="Calibri" w:eastAsia="Calibri"/><w:rtl w:val="0"/><w:lang w:val="fr-FR"/></w:rPr><w:t>de modifier le profil de la succursale</w:t></w:r></w:p><w:p><w:pPr><w:pStyle w:val="Body A"/><w:bidi w:val="0"/><w:ind w:left="0" w:right="0" w:firstLine="0"/><w:jc w:val="left"/><w:rPr><w:rtl w:val="0"/></w:rPr></w:pPr><w:r><w:rPr><w:rFonts w:ascii="Calibri" w:cs="Calibri" w:hAnsi="Calibri" w:eastAsia="Calibri"/><w:spacing w:val="0"/><w:kern w:val="0"/><w:rtl w:val="0"/><w:lang w:val="fr-FR"/></w:rPr><w:t>Capacit</w:t></w:r><w:r><w:rPr><w:rFonts w:ascii="Calibri" w:cs="Calibri" w:hAnsi="Calibri" w:eastAsia="Calibri" w:hint="default"/><w:spacing w:val="0"/><w:kern w:val="0"/><w:rtl w:val="0"/><w:lang w:val="fr-FR"/></w:rPr><w:t xml:space="preserve">é </w:t></w:r><w:r><w:rPr><w:rFonts w:ascii="Calibri" w:cs="Calibri" w:hAnsi="Calibri" w:eastAsia="Calibri"/><w:spacing w:val="0"/><w:kern w:val="0"/><w:rtl w:val="0"/><w:lang w:val="fr-FR"/></w:rPr><w:t>d</w:t></w:r><w:r><w:rPr><w:rFonts w:ascii="Calibri" w:cs="Calibri" w:hAnsi="Calibri" w:eastAsia="Calibri" w:hint="default"/><w:spacing w:val="0"/><w:kern w:val="0"/><w:rtl w:val="0"/><w:lang w:val="fr-FR"/></w:rPr><w:t>’</w:t></w:r><w:r><w:rPr><w:rFonts w:ascii="Calibri" w:cs="Calibri" w:hAnsi="Calibri" w:eastAsia="Calibri"/><w:spacing w:val="0"/><w:kern w:val="0"/><w:rtl w:val="0"/><w:lang w:val="fr-FR"/></w:rPr><w:t>approuver ou rejeter des demandes de service</w:t></w:r><w:r><w:rPr><w:rFonts w:ascii="Calibri" w:cs="Calibri" w:hAnsi="Calibri" w:eastAsia="Calibri"/><w:spacing w:val="0"/><w:kern w:val="0"/><w:lang w:val="fr-FR"/></w:rPr><w:br w:type="textWrapping"/></w:r><w:r><w:rPr><w:rFonts w:ascii="Calibri" w:cs="Calibri" w:hAnsi="Calibri" w:eastAsia="Calibri"/><w:spacing w:val="0"/><w:kern w:val="0"/><w:rtl w:val="0"/><w:lang w:val="fr-FR"/></w:rPr><w:t>Introduction du PlantUML pour faciliter la cr</w:t></w:r><w:r><w:rPr><w:rFonts w:ascii="Calibri" w:cs="Calibri" w:hAnsi="Calibri" w:eastAsia="Calibri" w:hint="default"/><w:spacing w:val="0"/><w:kern w:val="0"/><w:rtl w:val="0"/><w:lang w:val="fr-FR"/></w:rPr><w:t>é</w:t></w:r><w:r><w:rPr><w:rFonts w:ascii="Calibri" w:cs="Calibri" w:hAnsi="Calibri" w:eastAsia="Calibri"/><w:spacing w:val="0"/><w:kern w:val="0"/><w:rtl w:val="0"/><w:lang w:val="fr-FR"/></w:rPr><w:t>ation des diagrammes</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rPr><w:rFonts w:ascii="Calibri" w:cs="Calibri" w:hAnsi="Calibri" w:eastAsia="Calibri"/></w:rPr></w:pPr><w:r><w:rPr><w:rFonts w:ascii="Calibri" w:cs="Calibri" w:hAnsi="Calibri" w:eastAsia="Calibri"/><w:rtl w:val="0"/><w:lang w:val="fr-FR"/></w:rPr><w:t>Cr</w:t></w:r><w:r><w:rPr><w:rFonts w:ascii="Calibri" w:cs="Calibri" w:hAnsi="Calibri" w:eastAsia="Calibri"/><w:rtl w:val="0"/><w:lang w:val="fr-FR"/></w:rPr><w:t>é</w:t></w:r><w:r><w:rPr><w:rFonts w:ascii="Calibri" w:cs="Calibri" w:hAnsi="Calibri" w:eastAsia="Calibri"/><w:rtl w:val="0"/><w:lang w:val="fr-FR"/></w:rPr><w:t>ation et optimisation de CompleteBranch pour faciliter la recherche des succursales</w:t></w:r></w:p><w:p><w:pPr><w:pStyle w:val="Body"/><w:bidi w:val="0"/><w:ind w:left="0" w:right="0" w:firstLine="0"/><w:jc w:val="left"/><w:rPr><w:rtl w:val="0"/></w:rPr></w:pPr><w:r><w:rPr><w:rFonts w:ascii="Calibri" w:cs="Calibri" w:hAnsi="Calibri" w:eastAsia="Calibri"/><w:rtl w:val="0"/><w:lang w:val="fr-FR"/></w:rPr><w:t>Capacit</w:t></w:r><w:r><w:rPr><w:rFonts w:ascii="Calibri" w:cs="Calibri" w:hAnsi="Calibri" w:eastAsia="Calibri"/><w:rtl w:val="0"/><w:lang w:val="fr-FR"/></w:rPr><w:t xml:space="preserve">é </w:t></w:r><w:r><w:rPr><w:rFonts w:ascii="Calibri" w:cs="Calibri" w:hAnsi="Calibri" w:eastAsia="Calibri"/><w:rtl w:val="0"/><w:lang w:val="fr-FR"/></w:rPr><w:t>de remplir les demandes de service</w:t></w:r><w:r><w:rPr><w:rFonts w:ascii="Calibri" w:cs="Calibri" w:hAnsi="Calibri" w:eastAsia="Calibri"/><w:lang w:val="fr-FR"/></w:rPr><w:br w:type="textWrapping"/></w:r><w:r><w:rPr><w:rFonts w:ascii="Calibri" w:cs="Calibri" w:hAnsi="Calibri" w:eastAsia="Calibri"/><w:rtl w:val="0"/><w:lang w:val="fr-FR"/></w:rPr><w:t>Perfection des algorithmes de recherche</w:t></w:r><w:r><w:rPr><w:rFonts w:ascii="Calibri" w:cs="Calibri" w:hAnsi="Calibri" w:eastAsia="Calibri"/><w:rtl w:val="0"/><w:lang w:val="fr-FR"/></w:rPr><w:br w:type="textWrapping"/><w:t>É</w:t></w:r><w:r><w:rPr><w:rFonts w:ascii="Calibri" w:cs="Calibri" w:hAnsi="Calibri" w:eastAsia="Calibri"/><w:rtl w:val="0"/><w:lang w:val="fr-FR"/></w:rPr><w:t>dition de la pr</w:t></w:r><w:r><w:rPr><w:rFonts w:ascii="Calibri" w:cs="Calibri" w:hAnsi="Calibri" w:eastAsia="Calibri"/><w:rtl w:val="0"/><w:lang w:val="fr-FR"/></w:rPr><w:t>é</w:t></w:r><w:r><w:rPr><w:rFonts w:ascii="Calibri" w:cs="Calibri" w:hAnsi="Calibri" w:eastAsia="Calibri"/><w:rtl w:val="0"/><w:lang w:val="fr-FR"/></w:rPr><w:t>sentation et du rapport</w:t></w:r></w:p></w:tc></w:tr><w:tr><w:tblPrEx><w:shd w:val="clear" w:color="auto" w:fill="ced7e7"/></w:tblPrEx><w:trPr><w:trHeight w:val="49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Andy How Hok Hium</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 w:hint="default"/><w:spacing w:val="0"/><w:kern w:val="0"/><w:rtl w:val="0"/><w:lang w:val="fr-FR"/></w:rPr><w:t> </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pPr><w:r><w:rPr><w:rFonts w:ascii="Calibri" w:cs="Calibri" w:hAnsi="Calibri" w:eastAsia="Calibri"/><w:rtl w:val="0"/><w:lang w:val="fr-FR"/></w:rPr><w:t>Redaction rapport</w:t></w:r></w:p></w:tc></w:tr><w:tr><w:tblPrEx><w:shd w:val="clear" w:color="auto" w:fill="ced7e7"/></w:tblPrEx><w:trPr><w:trHeight w:val="49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Chenliwei Zhou</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 w:hint="default"/><w:spacing w:val="0"/><w:kern w:val="0"/><w:rtl w:val="0"/><w:lang w:val="en-US"/></w:rPr><w:t> </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tc></w:tr><w:tr><w:tblPrEx><w:shd w:val="clear" w:color="auto" w:fill="ced7e7"/></w:tblPrEx><w:trPr><w:trHeight w:val="73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Javisen Katherasa Pillay</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 w:hint="default"/><w:spacing w:val="0"/><w:kern w:val="0"/><w:rtl w:val="0"/><w:lang w:val="en-US"/></w:rPr><w:t> </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tc></w:tr><w:tr><w:tblPrEx><w:shd w:val="clear" w:color="auto" w:fill="ced7e7"/></w:tblPrEx><w:trPr><w:trHeight w:val="2650" w:hRule="atLeast"/></w:trPr><w:tc><w:tcPr><w:tcW w:type="dxa" w:w="1526"/><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Penghao Yuan</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 A"/></w:pPr><w:r><w:rPr><w:rFonts w:ascii="Calibri" w:cs="Calibri" w:hAnsi="Calibri" w:eastAsia="Calibri"/><w:spacing w:val="0"/><w:kern w:val="0"/><w:rtl w:val="0"/><w:lang w:val="en-US"/></w:rPr><w:t>UML diagram</w:t></w:r><w:r><w:rPr><w:rFonts w:ascii="Calibri" w:cs="Calibri" w:hAnsi="Calibri" w:eastAsia="Calibri"/><w:spacing w:val="0"/><w:kern w:val="0"/><w:rtl w:val="0"/><w:lang w:val="en-US"/></w:rPr><w:t xml:space="preserve">, </w:t></w:r><w:r><w:rPr><w:rFonts w:ascii="Calibri" w:cs="Calibri" w:hAnsi="Calibri" w:eastAsia="Calibri"/><w:spacing w:val="0"/><w:kern w:val="0"/><w:rtl w:val="0"/><w:lang w:val="en-US"/></w:rPr><w:t>Capacit</w:t></w:r><w:r><w:rPr><w:rFonts w:ascii="Calibri" w:cs="Calibri" w:hAnsi="Calibri" w:eastAsia="Calibri" w:hint="default"/><w:spacing w:val="0"/><w:kern w:val="0"/><w:rtl w:val="0"/><w:lang w:val="en-US"/></w:rPr><w:t xml:space="preserve">é </w:t></w:r><w:r><w:rPr><w:rFonts w:ascii="Calibri" w:cs="Calibri" w:hAnsi="Calibri" w:eastAsia="Calibri"/><w:spacing w:val="0"/><w:kern w:val="0"/><w:rtl w:val="0"/><w:lang w:val="en-US"/></w:rPr><w:t xml:space="preserve">de visualiser les demandes de service soumises </w:t></w:r><w:r><w:rPr><w:rFonts w:ascii="Calibri" w:cs="Calibri" w:hAnsi="Calibri" w:eastAsia="Calibri" w:hint="default"/><w:spacing w:val="0"/><w:kern w:val="0"/><w:rtl w:val="0"/><w:lang w:val="en-US"/></w:rPr><w:t xml:space="preserve">à </w:t></w:r><w:r><w:rPr><w:rFonts w:ascii="Calibri" w:cs="Calibri" w:hAnsi="Calibri" w:eastAsia="Calibri"/><w:spacing w:val="0"/><w:kern w:val="0"/><w:rtl w:val="0"/><w:lang w:val="en-US"/></w:rPr><w:t>la succursale</w:t></w:r></w:p></w:tc><w:tc><w:tcPr><w:tcW w:type="dxa" w:w="1527"/><w:tcBorders><w:top w:val="single" w:color="000000" w:sz="4" w:space="0" w:shadow="0" w:frame="0"/><w:left w:val="single" w:color="000000" w:sz="4" w:space="0" w:shadow="0" w:frame="0"/><w:bottom w:val="single" w:color="000000" w:sz="4" w:space="0" w:shadow="0" w:frame="0"/><w:right w:val="single" w:color="000000" w:sz="4" w:space="0" w:shadow="0" w:frame="0"/></w:tcBorders><w:shd w:val="clear" w:color="auto" w:fill="auto"/><w:tcMar><w:top w:type="dxa" w:w="80"/><w:left w:type="dxa" w:w="80"/><w:bottom w:type="dxa" w:w="80"/><w:right w:type="dxa" w:w="80"/></w:tcMar><w:vAlign w:val="bottom"/></w:tcPr><w:p><w:pPr><w:pStyle w:val="Body"/></w:pPr><w:r><w:rPr><w:rFonts w:ascii="Calibri" w:cs="Calibri" w:hAnsi="Calibri" w:eastAsia="Calibri"/><w:rtl w:val="0"/><w:lang w:val="fr-FR"/></w:rPr><w:t>UML diagram, Capacit</w:t></w:r><w:r><w:rPr><w:rFonts w:ascii="Calibri" w:cs="Calibri" w:hAnsi="Calibri" w:eastAsia="Calibri"/><w:rtl w:val="0"/><w:lang w:val="fr-FR"/></w:rPr><w:t xml:space="preserve">é </w:t></w:r><w:r><w:rPr><w:rFonts w:ascii="Calibri" w:cs="Calibri" w:hAnsi="Calibri" w:eastAsia="Calibri"/><w:rtl w:val="0"/><w:lang w:val="fr-FR"/></w:rPr><w:t>de remplir les informations et documents requis et soumettre la demande de service</w:t></w:r></w:p></w:tc></w:tr></w:tbl><w:p><w:pPr><w:pStyle w:val="Body A"/><w:widowControl w:val="0"/><w:ind w:left="108" w:hanging="108"/><w:rPr><w:lang w:val="en-US"/></w:rPr></w:pPr></w:p><w:p><w:pPr><w:pStyle w:val="Body A"/><w:widowControl w:val="0"/><w:rPr><w:lang w:val="en-US"/></w:rPr></w:pPr></w:p><w:p><w:pPr><w:pStyle w:val="Body A"/><w:rPr><w:del w:id="62" w:date="2023-12-06T16:30:00Z" w:author="Microsoft Word"/></w:rPr></w:pPr></w:p><w:p><w:pPr><w:pStyle w:val="Body A"/></w:pPr><w:del w:id="63" w:date="2023-12-06T16:30:00Z" w:author="Microsoft Word"><w:r><w:rPr/><w:br w:type="page"/></w:r></w:del></w:p><w:p><w:pPr><w:pStyle w:val="Body A"/><w:rPr><w:del w:id="64" w:date="2023-12-06T16:30:00Z" w:author="Microsoft Word"/></w:rPr></w:pPr></w:p><w:p><w:pPr><w:pStyle w:val="Body A"/></w:pPr></w:p><w:p><w:pPr><w:pStyle w:val="Body A"/></w:pPr></w:p><w:p><w:pPr><w:pStyle w:val="Body"/></w:pPr><w:r><w:rPr><w:rFonts w:ascii="Arial Unicode MS" w:cs="Arial Unicode MS" w:hAnsi="Arial Unicode MS" w:eastAsia="Arial Unicode MS"/><w:b w:val="0"/><w:bCs w:val="0"/><w:i w:val="0"/><w:iCs w:val="0"/><w:sz w:val="32"/><w:szCs w:val="32"/><w:lang w:val="fr-FR"/></w:rPr><w:br w:type="page"/></w:r></w:p><w:p><w:pPr><w:pStyle w:val="Heading"/><w:rPr><w:sz w:val="22"/><w:szCs w:val="22"/><w:lang w:val="fr-FR"/></w:rPr></w:pPr><w:bookmarkStart w:name="_Toc4" w:id="65"/><w:r><w:rPr><w:sz w:val="22"/><w:szCs w:val="22"/><w:rtl w:val="0"/><w:lang w:val="fr-FR"/></w:rPr><w:t>Captures d'</w:t></w:r><w:r><w:rPr><w:sz w:val="22"/><w:szCs w:val="22"/><w:rtl w:val="0"/><w:lang w:val="fr-FR"/></w:rPr><w:t>é</w:t></w:r><w:r><w:rPr><w:sz w:val="22"/><w:szCs w:val="22"/><w:rtl w:val="0"/><w:lang w:val="fr-FR"/></w:rPr><w:t>crans de notre application:</w:t></w:r><w:bookmarkEnd w:id="65"/></w:p><w:p><w:pPr><w:pStyle w:val="Body A"/><w:rPr><w:rFonts w:ascii="Arial" w:cs="Arial" w:hAnsi="Arial" w:eastAsia="Arial"/><w:lang w:val="en-US"/></w:rPr></w:pPr></w:p><w:p><w:pPr><w:pStyle w:val="Body A"/><w:rPr><w:rFonts w:ascii="Arial" w:cs="Arial" w:hAnsi="Arial" w:eastAsia="Arial"/><w:lang w:val="en-US"/></w:rPr></w:pPr></w:p><w:p><w:pPr><w:pStyle w:val="Body"/><w:rPr><w:rFonts w:ascii="Arial" w:cs="Arial" w:hAnsi="Arial" w:eastAsia="Arial"/></w:rPr></w:pPr><w:r><w:rPr><w:rFonts w:ascii="Arial" w:cs="Arial" w:hAnsi="Arial" w:eastAsia="Arial"/></w:rPr><w:drawing><wp:inline distT="0" distB="0" distL="0" distR="0"><wp:extent cx="1363955" cy="2992755"/><wp:effectExtent l="0" t="0" r="0" b="0"/><wp:docPr id="1073741841" name="officeArt object" descr="Picture 1"/><wp:cNvGraphicFramePr/><a:graphic xmlns:a="http://schemas.openxmlformats.org/drawingml/2006/main"><a:graphicData uri="http://schemas.openxmlformats.org/drawingml/2006/picture"><pic:pic xmlns:pic="http://schemas.openxmlformats.org/drawingml/2006/picture"><pic:nvPicPr><pic:cNvPr id="1073741841" name="Picture 1" descr="Picture 1"/><pic:cNvPicPr><a:picLocks noChangeAspect="1"/></pic:cNvPicPr></pic:nvPicPr><pic:blipFill><a:blip r:embed="rId15"><a:extLst/></a:blip><a:stretch><a:fillRect/></a:stretch></pic:blipFill><pic:spPr><a:xfrm><a:off x="0" y="0"/><a:ext cx="1363955" cy="2992755"/></a:xfrm><a:prstGeom prst="rect"><a:avLst/></a:prstGeom><a:ln w="12700" cap="flat"><a:noFill/><a:miter lim="400000"/></a:ln><a:effectLst/></pic:spPr></pic:pic></a:graphicData></a:graphic></wp:inline></w:drawing></w:r><w:r><w:drawing><wp:inline distT="0" distB="0" distL="0" distR="0"><wp:extent cx="1372523" cy="2982595"/><wp:effectExtent l="0" t="0" r="0" b="0"/><wp:docPr id="1073741842" name="officeArt object" descr="Picture 7"/><wp:cNvGraphicFramePr/><a:graphic xmlns:a="http://schemas.openxmlformats.org/drawingml/2006/main"><a:graphicData uri="http://schemas.openxmlformats.org/drawingml/2006/picture"><pic:pic xmlns:pic="http://schemas.openxmlformats.org/drawingml/2006/picture"><pic:nvPicPr><pic:cNvPr id="1073741842" name="Picture 7" descr="Picture 7"/><pic:cNvPicPr><a:picLocks noChangeAspect="1"/></pic:cNvPicPr></pic:nvPicPr><pic:blipFill><a:blip r:embed="rId16"><a:extLst/></a:blip><a:stretch><a:fillRect/></a:stretch></pic:blipFill><pic:spPr><a:xfrm><a:off x="0" y="0"/><a:ext cx="1372523" cy="2982595"/></a:xfrm><a:prstGeom prst="rect"><a:avLst/></a:prstGeom><a:ln w="12700" cap="flat"><a:noFill/><a:miter lim="400000"/></a:ln><a:effectLst/></pic:spPr></pic:pic></a:graphicData></a:graphic></wp:inline></w:drawing></w:r><w:r><w:rPr><w:rFonts w:ascii="Arial" w:cs="Arial" w:hAnsi="Arial" w:eastAsia="Arial"/></w:rPr><w:drawing><wp:inline distT="0" distB="0" distL="0" distR="0"><wp:extent cx="1358900" cy="2991348"/><wp:effectExtent l="0" t="0" r="0" b="0"/><wp:docPr id="1073741843" name="officeArt object" descr="Picture 15"/><wp:cNvGraphicFramePr/><a:graphic xmlns:a="http://schemas.openxmlformats.org/drawingml/2006/main"><a:graphicData uri="http://schemas.openxmlformats.org/drawingml/2006/picture"><pic:pic xmlns:pic="http://schemas.openxmlformats.org/drawingml/2006/picture"><pic:nvPicPr><pic:cNvPr id="1073741843" name="Picture 15" descr="Picture 15"/><pic:cNvPicPr><a:picLocks noChangeAspect="1"/></pic:cNvPicPr></pic:nvPicPr><pic:blipFill><a:blip r:embed="rId17"><a:extLst/></a:blip><a:stretch><a:fillRect/></a:stretch></pic:blipFill><pic:spPr><a:xfrm><a:off x="0" y="0"/><a:ext cx="1358900" cy="2991348"/></a:xfrm><a:prstGeom prst="rect"><a:avLst/></a:prstGeom><a:ln w="12700" cap="flat"><a:noFill/><a:miter lim="400000"/></a:ln><a:effectLst/></pic:spPr></pic:pic></a:graphicData></a:graphic></wp:inline></w:drawing></w:r><w:r><w:drawing><wp:inline distT="0" distB="0" distL="0" distR="0"><wp:extent cx="1377950" cy="2994393"/><wp:effectExtent l="0" t="0" r="0" b="0"/><wp:docPr id="1073741844" name="officeArt object" descr="Picture 13"/><wp:cNvGraphicFramePr/><a:graphic xmlns:a="http://schemas.openxmlformats.org/drawingml/2006/main"><a:graphicData uri="http://schemas.openxmlformats.org/drawingml/2006/picture"><pic:pic xmlns:pic="http://schemas.openxmlformats.org/drawingml/2006/picture"><pic:nvPicPr><pic:cNvPr id="1073741844" name="Picture 13" descr="Picture 13"/><pic:cNvPicPr><a:picLocks noChangeAspect="1"/></pic:cNvPicPr></pic:nvPicPr><pic:blipFill><a:blip r:embed="rId18"><a:extLst/></a:blip><a:stretch><a:fillRect/></a:stretch></pic:blipFill><pic:spPr><a:xfrm><a:off x="0" y="0"/><a:ext cx="1377950" cy="2994393"/></a:xfrm><a:prstGeom prst="rect"><a:avLst/></a:prstGeom><a:ln w="12700" cap="flat"><a:noFill/><a:miter lim="400000"/></a:ln><a:effectLst/></pic:spPr></pic:pic></a:graphicData></a:graphic></wp:inline></w:drawing></w:r></w:p><w:p><w:pPr><w:pStyle w:val="Body"/></w:pPr><w:r><w:rPr><w:rtl w:val="0"/><w:lang w:val="fr-FR"/></w:rPr><w:t> </w:t></w:r><w:r><w:rPr><w:rFonts w:ascii="Arial" w:cs="Arial" w:hAnsi="Arial" w:eastAsia="Arial"/></w:rPr><w:drawing><wp:inline distT="0" distB="0" distL="0" distR="0"><wp:extent cx="1346200" cy="2945349"/><wp:effectExtent l="0" t="0" r="0" b="0"/><wp:docPr id="1073741845" name="officeArt object" descr="Picture 17"/><wp:cNvGraphicFramePr/><a:graphic xmlns:a="http://schemas.openxmlformats.org/drawingml/2006/main"><a:graphicData uri="http://schemas.openxmlformats.org/drawingml/2006/picture"><pic:pic xmlns:pic="http://schemas.openxmlformats.org/drawingml/2006/picture"><pic:nvPicPr><pic:cNvPr id="1073741845" name="Picture 17" descr="Picture 17"/><pic:cNvPicPr><a:picLocks noChangeAspect="1"/></pic:cNvPicPr></pic:nvPicPr><pic:blipFill><a:blip r:embed="rId19"><a:extLst/></a:blip><a:stretch><a:fillRect/></a:stretch></pic:blipFill><pic:spPr><a:xfrm><a:off x="0" y="0"/><a:ext cx="1346200" cy="2945349"/></a:xfrm><a:prstGeom prst="rect"><a:avLst/></a:prstGeom><a:ln w="12700" cap="flat"><a:noFill/><a:miter lim="400000"/></a:ln><a:effectLst/></pic:spPr></pic:pic></a:graphicData></a:graphic></wp:inline></w:drawing></w:r><w:r><w:rPr><w:rFonts w:ascii="Arial" w:cs="Arial" w:hAnsi="Arial" w:eastAsia="Arial"/></w:rPr><w:drawing><wp:inline distT="0" distB="0" distL="0" distR="0"><wp:extent cx="1352550" cy="2949849"/><wp:effectExtent l="0" t="0" r="0" b="0"/><wp:docPr id="1073741846" name="officeArt object" descr="Picture 19"/><wp:cNvGraphicFramePr/><a:graphic xmlns:a="http://schemas.openxmlformats.org/drawingml/2006/main"><a:graphicData uri="http://schemas.openxmlformats.org/drawingml/2006/picture"><pic:pic xmlns:pic="http://schemas.openxmlformats.org/drawingml/2006/picture"><pic:nvPicPr><pic:cNvPr id="1073741846" name="Picture 19" descr="Picture 19"/><pic:cNvPicPr><a:picLocks noChangeAspect="1"/></pic:cNvPicPr></pic:nvPicPr><pic:blipFill><a:blip r:embed="rId20"><a:extLst/></a:blip><a:stretch><a:fillRect/></a:stretch></pic:blipFill><pic:spPr><a:xfrm><a:off x="0" y="0"/><a:ext cx="1352550" cy="2949849"/></a:xfrm><a:prstGeom prst="rect"><a:avLst/></a:prstGeom><a:ln w="12700" cap="flat"><a:noFill/><a:miter lim="400000"/></a:ln><a:effectLst/></pic:spPr></pic:pic></a:graphicData></a:graphic></wp:inline></w:drawing></w:r><w:r><w:drawing><wp:inline distT="0" distB="0" distL="0" distR="0"><wp:extent cx="1365250" cy="2973214"/><wp:effectExtent l="0" t="0" r="0" b="0"/><wp:docPr id="1073741847" name="officeArt object" descr="Picture 21"/><wp:cNvGraphicFramePr/><a:graphic xmlns:a="http://schemas.openxmlformats.org/drawingml/2006/main"><a:graphicData uri="http://schemas.openxmlformats.org/drawingml/2006/picture"><pic:pic xmlns:pic="http://schemas.openxmlformats.org/drawingml/2006/picture"><pic:nvPicPr><pic:cNvPr id="1073741847" name="Picture 21" descr="Picture 21"/><pic:cNvPicPr><a:picLocks noChangeAspect="1"/></pic:cNvPicPr></pic:nvPicPr><pic:blipFill><a:blip r:embed="rId21"><a:extLst/></a:blip><a:stretch><a:fillRect/></a:stretch></pic:blipFill><pic:spPr><a:xfrm><a:off x="0" y="0"/><a:ext cx="1365250" cy="2973214"/></a:xfrm><a:prstGeom prst="rect"><a:avLst/></a:prstGeom><a:ln w="12700" cap="flat"><a:noFill/><a:miter lim="400000"/></a:ln><a:effectLst/></pic:spPr></pic:pic></a:graphicData></a:graphic></wp:inline></w:drawing></w:r><w:r><w:drawing><wp:inline distT="0" distB="0" distL="0" distR="0"><wp:extent cx="1346200" cy="2959915"/><wp:effectExtent l="0" t="0" r="0" b="0"/><wp:docPr id="1073741848" name="officeArt object" descr="Picture 23"/><wp:cNvGraphicFramePr/><a:graphic xmlns:a="http://schemas.openxmlformats.org/drawingml/2006/main"><a:graphicData uri="http://schemas.openxmlformats.org/drawingml/2006/picture"><pic:pic xmlns:pic="http://schemas.openxmlformats.org/drawingml/2006/picture"><pic:nvPicPr><pic:cNvPr id="1073741848" name="Picture 23" descr="Picture 23"/><pic:cNvPicPr><a:picLocks noChangeAspect="1"/></pic:cNvPicPr></pic:nvPicPr><pic:blipFill><a:blip r:embed="rId22"><a:extLst/></a:blip><a:stretch><a:fillRect/></a:stretch></pic:blipFill><pic:spPr><a:xfrm><a:off x="0" y="0"/><a:ext cx="1346200" cy="2959915"/></a:xfrm><a:prstGeom prst="rect"><a:avLst/></a:prstGeom><a:ln w="12700" cap="flat"><a:noFill/><a:miter lim="400000"/></a:ln><a:effectLst/></pic:spPr></pic:pic></a:graphicData></a:graphic></wp:inline></w:drawing></w:r></w:p><w:p><w:pPr><w:pStyle w:val="Body A"/></w:pPr><w:r><w:rPr><w:rtl w:val="0"/></w:rPr><w:t> </w:t></w:r><w:r><w:drawing><wp:inline distT="0" distB="0" distL="0" distR="0"><wp:extent cx="1358595" cy="2940050"/><wp:effectExtent l="0" t="0" r="0" b="0"/><wp:docPr id="1073741849" name="officeArt object" descr="Picture 25"/><wp:cNvGraphicFramePr/><a:graphic xmlns:a="http://schemas.openxmlformats.org/drawingml/2006/main"><a:graphicData uri="http://schemas.openxmlformats.org/drawingml/2006/picture"><pic:pic xmlns:pic="http://schemas.openxmlformats.org/drawingml/2006/picture"><pic:nvPicPr><pic:cNvPr id="1073741849" name="Picture 25" descr="Picture 25"/><pic:cNvPicPr><a:picLocks noChangeAspect="1"/></pic:cNvPicPr></pic:nvPicPr><pic:blipFill><a:blip r:embed="rId23"><a:extLst/></a:blip><a:stretch><a:fillRect/></a:stretch></pic:blipFill><pic:spPr><a:xfrm><a:off x="0" y="0"/><a:ext cx="1358595" cy="2940050"/></a:xfrm><a:prstGeom prst="rect"><a:avLst/></a:prstGeom><a:ln w="12700" cap="flat"><a:noFill/><a:miter lim="400000"/></a:ln><a:effectLst/></pic:spPr></pic:pic></a:graphicData></a:graphic></wp:inline></w:drawing></w:r><w:r><w:drawing><wp:inline distT="0" distB="0" distL="0" distR="0"><wp:extent cx="1325613" cy="2914650"/><wp:effectExtent l="0" t="0" r="0" b="0"/><wp:docPr id="1073741850" name="officeArt object" descr="Picture 27"/><wp:cNvGraphicFramePr/><a:graphic xmlns:a="http://schemas.openxmlformats.org/drawingml/2006/main"><a:graphicData uri="http://schemas.openxmlformats.org/drawingml/2006/picture"><pic:pic xmlns:pic="http://schemas.openxmlformats.org/drawingml/2006/picture"><pic:nvPicPr><pic:cNvPr id="1073741850" name="Picture 27" descr="Picture 27"/><pic:cNvPicPr><a:picLocks noChangeAspect="1"/></pic:cNvPicPr></pic:nvPicPr><pic:blipFill><a:blip r:embed="rId24"><a:extLst/></a:blip><a:stretch><a:fillRect/></a:stretch></pic:blipFill><pic:spPr><a:xfrm><a:off x="0" y="0"/><a:ext cx="1325613" cy="2914650"/></a:xfrm><a:prstGeom prst="rect"><a:avLst/></a:prstGeom><a:ln w="12700" cap="flat"><a:noFill/><a:miter lim="400000"/></a:ln><a:effectLst/></pic:spPr></pic:pic></a:graphicData></a:graphic></wp:inline></w:drawing></w:r><w:r><w:drawing><wp:inline distT="0" distB="0" distL="0" distR="0"><wp:extent cx="1385596" cy="2933700"/><wp:effectExtent l="0" t="0" r="0" b="0"/><wp:docPr id="1073741851" name="officeArt object" descr="Picture 29"/><wp:cNvGraphicFramePr/><a:graphic xmlns:a="http://schemas.openxmlformats.org/drawingml/2006/main"><a:graphicData uri="http://schemas.openxmlformats.org/drawingml/2006/picture"><pic:pic xmlns:pic="http://schemas.openxmlformats.org/drawingml/2006/picture"><pic:nvPicPr><pic:cNvPr id="1073741851" name="Picture 29" descr="Picture 29"/><pic:cNvPicPr><a:picLocks noChangeAspect="1"/></pic:cNvPicPr></pic:nvPicPr><pic:blipFill><a:blip r:embed="rId25"><a:extLst/></a:blip><a:stretch><a:fillRect/></a:stretch></pic:blipFill><pic:spPr><a:xfrm><a:off x="0" y="0"/><a:ext cx="1385596" cy="2933700"/></a:xfrm><a:prstGeom prst="rect"><a:avLst/></a:prstGeom><a:ln w="12700" cap="flat"><a:noFill/><a:miter lim="400000"/></a:ln><a:effectLst/></pic:spPr></pic:pic></a:graphicData></a:graphic></wp:inline></w:drawing></w:r><w:r><w:rPr><w:rtl w:val="0"/></w:rPr><w:t> </w:t></w:r><w:r><w:drawing><wp:inline distT="0" distB="0" distL="0" distR="0"><wp:extent cx="1355856" cy="2952750"/><wp:effectExtent l="0" t="0" r="0" b="0"/><wp:docPr id="1073741852" name="officeArt object" descr="Picture 33"/><wp:cNvGraphicFramePr/><a:graphic xmlns:a="http://schemas.openxmlformats.org/drawingml/2006/main"><a:graphicData uri="http://schemas.openxmlformats.org/drawingml/2006/picture"><pic:pic xmlns:pic="http://schemas.openxmlformats.org/drawingml/2006/picture"><pic:nvPicPr><pic:cNvPr id="1073741852" name="Picture 33" descr="Picture 33"/><pic:cNvPicPr><a:picLocks noChangeAspect="1"/></pic:cNvPicPr></pic:nvPicPr><pic:blipFill><a:blip r:embed="rId26"><a:extLst/></a:blip><a:stretch><a:fillRect/></a:stretch></pic:blipFill><pic:spPr><a:xfrm><a:off x="0" y="0"/><a:ext cx="1355856" cy="2952750"/></a:xfrm><a:prstGeom prst="rect"><a:avLst/></a:prstGeom><a:ln w="12700" cap="flat"><a:noFill/><a:miter lim="400000"/></a:ln><a:effectLst/></pic:spPr></pic:pic></a:graphicData></a:graphic></wp:inline></w:drawing></w:r></w:p><w:sectPr><w:headerReference w:type="default" r:id="rId27"/><w:headerReference w:type="first" r:id="rId28"/><w:footerReference w:type="default" r:id="rId29"/><w:footerReference w:type="first" r:id="rId30"/><w:pgSz w:w="12240" w:h="15840" w:orient="portrait"/><w:pgMar w:top="1809" w:right="2126" w:bottom="1080" w:left="1440" w:header="426" w:footer="425"/><w:titlePg w:val="1"/><w:bidi w:val="0"/></w:sectPr>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MyriadPro-Regular">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1120"/>
        <w:tab w:val="clear" w:pos="4320"/>
        <w:tab w:val="clear" w:pos="8640"/>
      </w:tabs>
      <w:jc w:val="right"/>
    </w:pPr>
    <w:r>
      <w:rPr>
        <w:rFonts w:ascii="Arial" w:hAnsi="Arial"/>
        <w:color w:val="808080"/>
        <w:u w:color="808080"/>
        <w:rtl w:val="0"/>
        <w:lang w:val="en-US"/>
      </w:rPr>
      <w:t xml:space="preserve">Page </w:t>
    </w:r>
    <w:r>
      <w:rPr>
        <w:rFonts w:ascii="Arial" w:cs="Arial" w:hAnsi="Arial" w:eastAsia="Arial"/>
        <w:color w:val="808080"/>
        <w:u w:color="808080"/>
        <w:rtl w:val="0"/>
      </w:rPr>
      <w:fldChar w:fldCharType="begin" w:fldLock="0"/>
    </w:r>
    <w:r>
      <w:rPr>
        <w:rFonts w:ascii="Arial" w:cs="Arial" w:hAnsi="Arial" w:eastAsia="Arial"/>
        <w:color w:val="808080"/>
        <w:u w:color="808080"/>
        <w:rtl w:val="0"/>
      </w:rPr>
      <w:instrText xml:space="preserve"> PAGE </w:instrText>
    </w:r>
    <w:r>
      <w:rPr>
        <w:rFonts w:ascii="Arial" w:cs="Arial" w:hAnsi="Arial" w:eastAsia="Arial"/>
        <w:color w:val="808080"/>
        <w:u w:color="808080"/>
        <w:rtl w:val="0"/>
      </w:rPr>
      <w:fldChar w:fldCharType="separate" w:fldLock="0"/>
    </w:r>
    <w:r>
      <w:rPr>
        <w:rFonts w:ascii="Arial" w:cs="Arial" w:hAnsi="Arial" w:eastAsia="Arial"/>
        <w:color w:val="808080"/>
        <w:u w:color="808080"/>
        <w:rtl w:val="0"/>
      </w:rPr>
      <w:t>3</w:t>
    </w:r>
    <w:r>
      <w:rPr>
        <w:rFonts w:ascii="Arial" w:cs="Arial" w:hAnsi="Arial" w:eastAsia="Arial"/>
        <w:color w:val="808080"/>
        <w:u w:color="808080"/>
        <w:rtl w:val="0"/>
      </w:rPr>
      <w:fldChar w:fldCharType="end" w:fldLock="0"/>
    </w:r>
    <w:r>
      <w:rPr>
        <w:rFonts w:ascii="Arial" w:hAnsi="Arial"/>
        <w:color w:val="808080"/>
        <w:u w:color="808080"/>
        <w:rtl w:val="0"/>
        <w:lang w:val="en-US"/>
      </w:rPr>
      <w:t>/</w:t>
    </w:r>
    <w:r>
      <w:rPr>
        <w:rFonts w:ascii="Arial" w:cs="Arial" w:hAnsi="Arial" w:eastAsia="Arial"/>
        <w:color w:val="808080"/>
        <w:u w:color="808080"/>
        <w:rtl w:val="0"/>
      </w:rPr>
      <w:fldChar w:fldCharType="begin" w:fldLock="0"/>
    </w:r>
    <w:r>
      <w:rPr>
        <w:rFonts w:ascii="Arial" w:cs="Arial" w:hAnsi="Arial" w:eastAsia="Arial"/>
        <w:color w:val="808080"/>
        <w:u w:color="808080"/>
        <w:rtl w:val="0"/>
      </w:rPr>
      <w:instrText xml:space="preserve"> NUMPAGES </w:instrText>
    </w:r>
    <w:r>
      <w:rPr>
        <w:rFonts w:ascii="Arial" w:cs="Arial" w:hAnsi="Arial" w:eastAsia="Arial"/>
        <w:color w:val="808080"/>
        <w:u w:color="808080"/>
        <w:rtl w:val="0"/>
      </w:rPr>
      <w:fldChar w:fldCharType="separate" w:fldLock="0"/>
    </w:r>
    <w:r>
      <w:rPr>
        <w:rFonts w:ascii="Arial" w:cs="Arial" w:hAnsi="Arial" w:eastAsia="Arial"/>
        <w:color w:val="808080"/>
        <w:u w:color="808080"/>
        <w:rtl w:val="0"/>
      </w:rPr>
      <w:t>10</w:t>
    </w:r>
    <w:r>
      <w:rPr>
        <w:rFonts w:ascii="Arial" w:cs="Arial" w:hAnsi="Arial" w:eastAsia="Arial"/>
        <w:color w:val="808080"/>
        <w:u w:color="808080"/>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1120"/>
        <w:tab w:val="clear" w:pos="4320"/>
        <w:tab w:val="clear" w:pos="8640"/>
      </w:tabs>
      <w:jc w:val="right"/>
    </w:pPr>
    <w:r>
      <w:rPr>
        <w:rFonts w:ascii="Arial" w:cs="Arial" w:hAnsi="Arial" w:eastAsia="Arial"/>
        <w:color w:val="808080"/>
        <w:u w:color="808080"/>
        <w:rtl w:val="0"/>
      </w:rPr>
      <w:fldChar w:fldCharType="begin" w:fldLock="0"/>
    </w:r>
    <w:r>
      <w:rPr>
        <w:rFonts w:ascii="Arial" w:cs="Arial" w:hAnsi="Arial" w:eastAsia="Arial"/>
        <w:color w:val="808080"/>
        <w:u w:color="808080"/>
        <w:rtl w:val="0"/>
      </w:rPr>
      <w:instrText xml:space="preserve"> PAGE </w:instrText>
    </w:r>
    <w:r>
      <w:rPr>
        <w:rFonts w:ascii="Arial" w:cs="Arial" w:hAnsi="Arial" w:eastAsia="Arial"/>
        <w:color w:val="808080"/>
        <w:u w:color="808080"/>
        <w:rtl w:val="0"/>
      </w:rPr>
      <w:fldChar w:fldCharType="separate" w:fldLock="0"/>
    </w:r>
    <w:r>
      <w:rPr>
        <w:rFonts w:ascii="Arial" w:cs="Arial" w:hAnsi="Arial" w:eastAsia="Arial"/>
        <w:color w:val="808080"/>
        <w:u w:color="808080"/>
        <w:rtl w:val="0"/>
      </w:rPr>
      <w:t>5</w:t>
    </w:r>
    <w:r>
      <w:rPr>
        <w:rFonts w:ascii="Arial" w:cs="Arial" w:hAnsi="Arial" w:eastAsia="Arial"/>
        <w:color w:val="808080"/>
        <w:u w:color="808080"/>
        <w:rtl w:val="0"/>
      </w:rPr>
      <w:fldChar w:fldCharType="end" w:fldLock="0"/>
    </w:r>
    <w:r>
      <w:rPr>
        <w:rFonts w:ascii="Arial" w:cs="Arial" w:hAnsi="Arial" w:eastAsia="Arial"/>
        <w:color w:val="808080"/>
        <w:u w:color="808080"/>
        <w:rtl w:val="0"/>
      </w:rPr>
      <w:fldChar w:fldCharType="begin" w:fldLock="0"/>
    </w:r>
    <w:r>
      <w:rPr>
        <w:rFonts w:ascii="Arial" w:cs="Arial" w:hAnsi="Arial" w:eastAsia="Arial"/>
        <w:color w:val="808080"/>
        <w:u w:color="808080"/>
        <w:rtl w:val="0"/>
      </w:rPr>
      <w:instrText xml:space="preserve"> NUMPAGES </w:instrText>
    </w:r>
    <w:r>
      <w:rPr>
        <w:rFonts w:ascii="Arial" w:cs="Arial" w:hAnsi="Arial" w:eastAsia="Arial"/>
        <w:color w:val="808080"/>
        <w:u w:color="808080"/>
        <w:rtl w:val="0"/>
      </w:rPr>
      <w:fldChar w:fldCharType="separate" w:fldLock="0"/>
    </w:r>
    <w:r>
      <w:rPr>
        <w:rFonts w:ascii="Arial" w:cs="Arial" w:hAnsi="Arial" w:eastAsia="Arial"/>
        <w:color w:val="808080"/>
        <w:u w:color="808080"/>
        <w:rtl w:val="0"/>
      </w:rPr>
      <w:t>10</w:t>
    </w:r>
    <w:r>
      <w:rPr>
        <w:rFonts w:ascii="Arial" w:cs="Arial" w:hAnsi="Arial" w:eastAsia="Arial"/>
        <w:color w:val="808080"/>
        <w:u w:color="808080"/>
        <w:rtl w:val="0"/>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1120"/>
        <w:tab w:val="clear" w:pos="4320"/>
        <w:tab w:val="clear" w:pos="8640"/>
      </w:tabs>
      <w:jc w:val="right"/>
    </w:pPr>
    <w:r>
      <w:rPr>
        <w:rFonts w:ascii="Arial" w:cs="Arial" w:hAnsi="Arial" w:eastAsia="Arial"/>
        <w:color w:val="808080"/>
        <w:u w:color="808080"/>
        <w:rtl w:val="0"/>
      </w:rPr>
      <w:fldChar w:fldCharType="begin" w:fldLock="0"/>
    </w:r>
    <w:r>
      <w:rPr>
        <w:rFonts w:ascii="Arial" w:cs="Arial" w:hAnsi="Arial" w:eastAsia="Arial"/>
        <w:color w:val="808080"/>
        <w:u w:color="808080"/>
        <w:rtl w:val="0"/>
      </w:rPr>
      <w:instrText xml:space="preserve"> PAGE </w:instrText>
    </w:r>
    <w:r>
      <w:rPr>
        <w:rFonts w:ascii="Arial" w:cs="Arial" w:hAnsi="Arial" w:eastAsia="Arial"/>
        <w:color w:val="808080"/>
        <w:u w:color="808080"/>
        <w:rtl w:val="0"/>
      </w:rPr>
      <w:fldChar w:fldCharType="separate" w:fldLock="0"/>
    </w:r>
    <w:r>
      <w:rPr>
        <w:rFonts w:ascii="Arial" w:cs="Arial" w:hAnsi="Arial" w:eastAsia="Arial"/>
        <w:color w:val="808080"/>
        <w:u w:color="808080"/>
        <w:rtl w:val="0"/>
      </w:rPr>
      <w:t>10</w:t>
    </w:r>
    <w:r>
      <w:rPr>
        <w:rFonts w:ascii="Arial" w:cs="Arial" w:hAnsi="Arial" w:eastAsia="Arial"/>
        <w:color w:val="808080"/>
        <w:u w:color="808080"/>
        <w:rtl w:val="0"/>
      </w:rPr>
      <w:fldChar w:fldCharType="end" w:fldLock="0"/>
    </w:r>
    <w:r>
      <w:rPr>
        <w:rFonts w:ascii="Arial" w:cs="Arial" w:hAnsi="Arial" w:eastAsia="Arial"/>
        <w:color w:val="808080"/>
        <w:u w:color="808080"/>
        <w:rtl w:val="0"/>
      </w:rPr>
      <w:fldChar w:fldCharType="begin" w:fldLock="0"/>
    </w:r>
    <w:r>
      <w:rPr>
        <w:rFonts w:ascii="Arial" w:cs="Arial" w:hAnsi="Arial" w:eastAsia="Arial"/>
        <w:color w:val="808080"/>
        <w:u w:color="808080"/>
        <w:rtl w:val="0"/>
      </w:rPr>
      <w:instrText xml:space="preserve"> NUMPAGES </w:instrText>
    </w:r>
    <w:r>
      <w:rPr>
        <w:rFonts w:ascii="Arial" w:cs="Arial" w:hAnsi="Arial" w:eastAsia="Arial"/>
        <w:color w:val="808080"/>
        <w:u w:color="808080"/>
        <w:rtl w:val="0"/>
      </w:rPr>
      <w:fldChar w:fldCharType="separate" w:fldLock="0"/>
    </w:r>
    <w:r>
      <w:rPr>
        <w:rFonts w:ascii="Arial" w:cs="Arial" w:hAnsi="Arial" w:eastAsia="Arial"/>
        <w:color w:val="808080"/>
        <w:u w:color="808080"/>
        <w:rtl w:val="0"/>
      </w:rPr>
      <w:t>10</w:t>
    </w:r>
    <w:r>
      <w:rPr>
        <w:rFonts w:ascii="Arial" w:cs="Arial" w:hAnsi="Arial" w:eastAsia="Arial"/>
        <w:color w:val="808080"/>
        <w:u w:color="808080"/>
        <w:rtl w:val="0"/>
      </w:rPr>
      <w:fldChar w:fldCharType="end" w:fldLock="0"/>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mc:AlternateContent>
        <mc:Choice Requires="wps">
          <w:drawing>
            <wp:anchor distT="152400" distB="152400" distL="152400" distR="152400" simplePos="0" relativeHeight="251658240" behindDoc="1" locked="0" layoutInCell="1" allowOverlap="1">
              <wp:simplePos x="0" y="0"/>
              <wp:positionH relativeFrom="page">
                <wp:posOffset>647700</wp:posOffset>
              </wp:positionH>
              <wp:positionV relativeFrom="page">
                <wp:posOffset>9515475</wp:posOffset>
              </wp:positionV>
              <wp:extent cx="5372100" cy="279400"/>
              <wp:effectExtent l="0" t="0" r="0" b="0"/>
              <wp:wrapNone/>
              <wp:docPr id="1073741826" name="officeArt object" descr="Text Box 4"/>
              <wp:cNvGraphicFramePr/>
              <a:graphic xmlns:a="http://schemas.openxmlformats.org/drawingml/2006/main">
                <a:graphicData uri="http://schemas.microsoft.com/office/word/2010/wordprocessingShape">
                  <wps:wsp>
                    <wps:cNvSpPr txBox="1"/>
                    <wps:spPr>
                      <a:xfrm>
                        <a:off x="0" y="0"/>
                        <a:ext cx="5372100" cy="279400"/>
                      </a:xfrm>
                      <a:prstGeom prst="rect">
                        <a:avLst/>
                      </a:prstGeom>
                      <a:noFill/>
                      <a:ln w="12700" cap="flat">
                        <a:noFill/>
                        <a:miter lim="400000"/>
                      </a:ln>
                      <a:effectLst/>
                    </wps:spPr>
                    <wps:txbx>
                      <w:txbxContent>
                        <w:p>
                          <w:pPr>
                            <w:pStyle w:val="footer"/>
                            <w:ind w:right="360"/>
                          </w:pPr>
                          <w:ins w:id="66" w:date="2023-12-06T16:30:00Z" w:author="Microsoft Word">
                            <w:r>
                              <w:rPr>
                                <w:rFonts w:ascii="Arial" w:hAnsi="Arial"/>
                                <w:color w:val="808080"/>
                                <w:u w:color="808080"/>
                                <w:rtl w:val="0"/>
                                <w:lang w:val="fr-FR"/>
                              </w:rPr>
                              <w:t xml:space="preserve">SEG2505                                                  </w:t>
                            </w:r>
                          </w:ins>
                          <w:r>
                            <w:rPr>
                              <w:rFonts w:ascii="Arial" w:hAnsi="Arial"/>
                              <w:color w:val="808080"/>
                              <w:u w:color="808080"/>
                              <w:rtl w:val="0"/>
                              <w:lang w:val="fr-FR"/>
                            </w:rPr>
                            <w:t xml:space="preserve"> </w:t>
                          </w:r>
                          <w:ins w:id="67" w:date="2023-12-06T16:30:00Z" w:author="Microsoft Word">
                            <w:r>
                              <w:rPr>
                                <w:rFonts w:ascii="Arial" w:hAnsi="Arial"/>
                                <w:color w:val="808080"/>
                                <w:u w:color="808080"/>
                                <w:rtl w:val="0"/>
                                <w:lang w:val="fr-FR"/>
                              </w:rPr>
                              <w:t xml:space="preserve">           </w:t>
                            </w:r>
                          </w:ins>
                          <w:r>
                            <w:rPr>
                              <w:rFonts w:ascii="Arial" w:hAnsi="Arial"/>
                              <w:color w:val="808080"/>
                              <w:u w:color="808080"/>
                              <w:rtl w:val="0"/>
                              <w:lang w:val="fr-FR"/>
                            </w:rPr>
                            <w:t xml:space="preserve"> </w:t>
                          </w:r>
                          <w:ins w:id="68" w:date="2023-12-06T16:30:00Z" w:author="Microsoft Word">
                            <w:r>
                              <w:rPr>
                                <w:rFonts w:ascii="Arial" w:hAnsi="Arial"/>
                                <w:color w:val="808080"/>
                                <w:u w:color="808080"/>
                                <w:rtl w:val="0"/>
                                <w:lang w:val="fr-FR"/>
                              </w:rPr>
                              <w:t xml:space="preserve"> A-2</w:t>
                            </w:r>
                          </w:ins>
                          <w:r>
                            <w:rPr>
                              <w:rFonts w:ascii="Arial" w:hAnsi="Arial"/>
                              <w:color w:val="808080"/>
                              <w:u w:color="808080"/>
                              <w:rtl w:val="0"/>
                              <w:lang w:val="fr-FR"/>
                            </w:rPr>
                            <w:t>0</w:t>
                          </w:r>
                          <w:ins w:id="69" w:date="2023-12-06T18:17:04Z" w:author="Microsoft Word">
                            <w:r>
                              <w:rPr>
                                <w:rFonts w:ascii="Arial" w:hAnsi="Arial"/>
                                <w:color w:val="808080"/>
                                <w:u w:color="808080"/>
                                <w:rtl w:val="0"/>
                                <w:lang w:val="fr-FR"/>
                              </w:rPr>
                              <w:t>23</w:t>
                            </w:r>
                          </w:ins>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51.0pt;margin-top:749.2pt;width:423.0pt;height:22.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ind w:right="360"/>
                    </w:pPr>
                    <w:ins w:id="70" w:date="2023-12-06T16:30:00Z" w:author="Microsoft Word">
                      <w:r>
                        <w:rPr>
                          <w:rFonts w:ascii="Arial" w:hAnsi="Arial"/>
                          <w:color w:val="808080"/>
                          <w:u w:color="808080"/>
                          <w:rtl w:val="0"/>
                          <w:lang w:val="fr-FR"/>
                        </w:rPr>
                        <w:t xml:space="preserve">SEG2505                                                  </w:t>
                      </w:r>
                    </w:ins>
                    <w:r>
                      <w:rPr>
                        <w:rFonts w:ascii="Arial" w:hAnsi="Arial"/>
                        <w:color w:val="808080"/>
                        <w:u w:color="808080"/>
                        <w:rtl w:val="0"/>
                        <w:lang w:val="fr-FR"/>
                      </w:rPr>
                      <w:t xml:space="preserve"> </w:t>
                    </w:r>
                    <w:ins w:id="71" w:date="2023-12-06T16:30:00Z" w:author="Microsoft Word">
                      <w:r>
                        <w:rPr>
                          <w:rFonts w:ascii="Arial" w:hAnsi="Arial"/>
                          <w:color w:val="808080"/>
                          <w:u w:color="808080"/>
                          <w:rtl w:val="0"/>
                          <w:lang w:val="fr-FR"/>
                        </w:rPr>
                        <w:t xml:space="preserve">           </w:t>
                      </w:r>
                    </w:ins>
                    <w:r>
                      <w:rPr>
                        <w:rFonts w:ascii="Arial" w:hAnsi="Arial"/>
                        <w:color w:val="808080"/>
                        <w:u w:color="808080"/>
                        <w:rtl w:val="0"/>
                        <w:lang w:val="fr-FR"/>
                      </w:rPr>
                      <w:t xml:space="preserve"> </w:t>
                    </w:r>
                    <w:ins w:id="72" w:date="2023-12-06T16:30:00Z" w:author="Microsoft Word">
                      <w:r>
                        <w:rPr>
                          <w:rFonts w:ascii="Arial" w:hAnsi="Arial"/>
                          <w:color w:val="808080"/>
                          <w:u w:color="808080"/>
                          <w:rtl w:val="0"/>
                          <w:lang w:val="fr-FR"/>
                        </w:rPr>
                        <w:t xml:space="preserve"> A-2</w:t>
                      </w:r>
                    </w:ins>
                    <w:r>
                      <w:rPr>
                        <w:rFonts w:ascii="Arial" w:hAnsi="Arial"/>
                        <w:color w:val="808080"/>
                        <w:u w:color="808080"/>
                        <w:rtl w:val="0"/>
                        <w:lang w:val="fr-FR"/>
                      </w:rPr>
                      <w:t>0</w:t>
                    </w:r>
                    <w:ins w:id="73" w:date="2023-12-06T18:17:04Z" w:author="Microsoft Word">
                      <w:r>
                        <w:rPr>
                          <w:rFonts w:ascii="Arial" w:hAnsi="Arial"/>
                          <w:color w:val="808080"/>
                          <w:u w:color="808080"/>
                          <w:rtl w:val="0"/>
                          <w:lang w:val="fr-FR"/>
                        </w:rPr>
                        <w:t>23</w:t>
                      </w:r>
                    </w:ins>
                  </w:p>
                </w:txbxContent>
              </v:textbox>
              <w10:wrap type="none" side="bothSides" anchorx="page" anchory="page"/>
            </v:shape>
          </w:pict>
        </mc:Fallback>
      </mc:AlternateContent>
    </w:r>
    <w:r>
      <w:rPr>
        <w:rFonts w:ascii="MyriadPro-Regular" w:cs="MyriadPro-Regular" w:hAnsi="MyriadPro-Regular" w:eastAsia="MyriadPro-Regular"/>
        <w:spacing w:val="3"/>
        <w:kern w:val="22"/>
      </w:rPr>
      <w:drawing>
        <wp:inline distT="0" distB="0" distL="0" distR="0">
          <wp:extent cx="2743200" cy="129600"/>
          <wp:effectExtent l="0" t="0" r="0" b="0"/>
          <wp:docPr id="1073741825" name="officeArt object" descr="Université d'Ottawa | University of Ottawa&#10;&#10;Université d'Ottawa | University of Ottawa"/>
          <wp:cNvGraphicFramePr/>
          <a:graphic xmlns:a="http://schemas.openxmlformats.org/drawingml/2006/main">
            <a:graphicData uri="http://schemas.openxmlformats.org/drawingml/2006/picture">
              <pic:pic xmlns:pic="http://schemas.openxmlformats.org/drawingml/2006/picture">
                <pic:nvPicPr>
                  <pic:cNvPr id="1073741825" name="Université d'Ottawa | University of Ottawa&#10;&#10;Université d'Ottawa | University of Ottawa" descr="Université d'Ottawa | University of OttawaUniversité d'Ottawa | University of Ottawa"/>
                  <pic:cNvPicPr>
                    <a:picLocks noChangeAspect="1"/>
                  </pic:cNvPicPr>
                </pic:nvPicPr>
                <pic:blipFill>
                  <a:blip r:embed="rId1">
                    <a:extLst/>
                  </a:blip>
                  <a:stretch>
                    <a:fillRect/>
                  </a:stretch>
                </pic:blipFill>
                <pic:spPr>
                  <a:xfrm>
                    <a:off x="0" y="0"/>
                    <a:ext cx="2743200" cy="129600"/>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clear" w:pos="8640"/>
      </w:tabs>
    </w:pPr>
    <w:r>
      <w:drawing>
        <wp:anchor distT="152400" distB="152400" distL="152400" distR="152400" simplePos="0" relativeHeight="251658240" behindDoc="1" locked="0" layoutInCell="1" allowOverlap="1">
          <wp:simplePos x="0" y="0"/>
          <wp:positionH relativeFrom="page">
            <wp:posOffset>19049</wp:posOffset>
          </wp:positionH>
          <wp:positionV relativeFrom="page">
            <wp:posOffset>0</wp:posOffset>
          </wp:positionV>
          <wp:extent cx="7758661" cy="10040620"/>
          <wp:effectExtent l="0" t="0" r="0" b="0"/>
          <wp:wrapNone/>
          <wp:docPr id="1073741827" name="officeArt object" descr="CommonLaw_LETTERHEAD.jpg"/>
          <wp:cNvGraphicFramePr/>
          <a:graphic xmlns:a="http://schemas.openxmlformats.org/drawingml/2006/main">
            <a:graphicData uri="http://schemas.openxmlformats.org/drawingml/2006/picture">
              <pic:pic xmlns:pic="http://schemas.openxmlformats.org/drawingml/2006/picture">
                <pic:nvPicPr>
                  <pic:cNvPr id="1073741827" name="CommonLaw_LETTERHEAD.jpg" descr="CommonLaw_LETTERHEAD.jpg"/>
                  <pic:cNvPicPr>
                    <a:picLocks noChangeAspect="1"/>
                  </pic:cNvPicPr>
                </pic:nvPicPr>
                <pic:blipFill>
                  <a:blip r:embed="rId1">
                    <a:extLst/>
                  </a:blip>
                  <a:stretch>
                    <a:fillRect/>
                  </a:stretch>
                </pic:blipFill>
                <pic:spPr>
                  <a:xfrm>
                    <a:off x="0" y="0"/>
                    <a:ext cx="7758661" cy="10040620"/>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231139</wp:posOffset>
              </wp:positionH>
              <wp:positionV relativeFrom="page">
                <wp:posOffset>8682990</wp:posOffset>
              </wp:positionV>
              <wp:extent cx="6038850" cy="1019175"/>
              <wp:effectExtent l="0" t="0" r="0" b="0"/>
              <wp:wrapNone/>
              <wp:docPr id="1073741828" name="officeArt object" descr="Text Box 5"/>
              <wp:cNvGraphicFramePr/>
              <a:graphic xmlns:a="http://schemas.openxmlformats.org/drawingml/2006/main">
                <a:graphicData uri="http://schemas.microsoft.com/office/word/2010/wordprocessingShape">
                  <wps:wsp>
                    <wps:cNvSpPr txBox="1"/>
                    <wps:spPr>
                      <a:xfrm>
                        <a:off x="0" y="0"/>
                        <a:ext cx="6038850" cy="1019175"/>
                      </a:xfrm>
                      <a:prstGeom prst="rect">
                        <a:avLst/>
                      </a:prstGeom>
                      <a:noFill/>
                      <a:ln w="12700" cap="flat">
                        <a:noFill/>
                        <a:miter lim="400000"/>
                      </a:ln>
                      <a:effectLst/>
                    </wps:spPr>
                    <wps:txbx>
                      <w:txbxContent>
                        <w:p>
                          <w:pPr>
                            <w:pStyle w:val="Body"/>
                            <w:widowControl w:val="0"/>
                            <w:spacing w:before="100" w:after="280"/>
                            <w:rPr>
                              <w:ins w:id="74" w:date="2023-12-06T16:30:00Z" w:author="Microsoft Word"/>
                              <w:rFonts w:ascii="Arial" w:cs="Arial" w:hAnsi="Arial" w:eastAsia="Arial"/>
                              <w:color w:val="ffffff"/>
                              <w:sz w:val="36"/>
                              <w:szCs w:val="36"/>
                              <w:u w:color="ffffff"/>
                            </w:rPr>
                          </w:pPr>
                          <w:ins w:id="75" w:date="2023-12-06T16:30:00Z" w:author="Microsoft Word">
                            <w:r>
                              <w:rPr>
                                <w:rFonts w:ascii="Arial" w:hAnsi="Arial" w:hint="default"/>
                                <w:color w:val="ffffff"/>
                                <w:sz w:val="36"/>
                                <w:szCs w:val="36"/>
                                <w:u w:color="ffffff"/>
                                <w:rtl w:val="0"/>
                                <w:lang w:val="fr-FR"/>
                              </w:rPr>
                              <w:t>É</w:t>
                            </w:r>
                          </w:ins>
                          <w:ins w:id="76" w:date="2023-12-06T16:30:00Z" w:author="Microsoft Word">
                            <w:r>
                              <w:rPr>
                                <w:rFonts w:ascii="Arial" w:hAnsi="Arial"/>
                                <w:color w:val="ffffff"/>
                                <w:sz w:val="36"/>
                                <w:szCs w:val="36"/>
                                <w:u w:color="ffffff"/>
                                <w:rtl w:val="0"/>
                                <w:lang w:val="fr-FR"/>
                              </w:rPr>
                              <w:t xml:space="preserve">cole de science informatique et </w:t>
                            </w:r>
                          </w:ins>
                          <w:r>
                            <w:rPr>
                              <w:rFonts w:ascii="Arial" w:hAnsi="Arial"/>
                              <w:color w:val="ffffff"/>
                              <w:sz w:val="36"/>
                              <w:szCs w:val="36"/>
                              <w:u w:color="ffffff"/>
                              <w:rtl w:val="0"/>
                              <w:lang w:val="fr-FR"/>
                            </w:rPr>
                            <w:t>g</w:t>
                          </w:r>
                          <w:ins w:id="77" w:date="2023-12-06T16:30:00Z" w:author="Microsoft Word">
                            <w:r>
                              <w:rPr>
                                <w:rFonts w:ascii="Arial" w:hAnsi="Arial" w:hint="default"/>
                                <w:color w:val="ffffff"/>
                                <w:sz w:val="36"/>
                                <w:szCs w:val="36"/>
                                <w:u w:color="ffffff"/>
                                <w:rtl w:val="0"/>
                                <w:lang w:val="fr-FR"/>
                              </w:rPr>
                              <w:t>é</w:t>
                            </w:r>
                          </w:ins>
                          <w:ins w:id="78" w:date="2023-12-06T16:30:00Z" w:author="Microsoft Word">
                            <w:r>
                              <w:rPr>
                                <w:rFonts w:ascii="Arial" w:hAnsi="Arial"/>
                                <w:color w:val="ffffff"/>
                                <w:sz w:val="36"/>
                                <w:szCs w:val="36"/>
                                <w:u w:color="ffffff"/>
                                <w:rtl w:val="0"/>
                                <w:lang w:val="fr-FR"/>
                              </w:rPr>
                              <w:t>nie</w:t>
                            </w:r>
                          </w:ins>
                          <w:r>
                            <w:rPr>
                              <w:rFonts w:ascii="Arial" w:hAnsi="Arial"/>
                              <w:color w:val="ffffff"/>
                              <w:sz w:val="36"/>
                              <w:szCs w:val="36"/>
                              <w:u w:color="ffffff"/>
                              <w:rtl w:val="0"/>
                              <w:lang w:val="fr-FR"/>
                            </w:rPr>
                            <w:t xml:space="preserve"> </w:t>
                          </w:r>
                          <w:ins w:id="79" w:date="2023-12-06T16:30:00Z" w:author="Microsoft Word">
                            <w:r>
                              <w:rPr>
                                <w:rFonts w:ascii="Arial" w:hAnsi="Arial" w:hint="default"/>
                                <w:color w:val="ffffff"/>
                                <w:sz w:val="36"/>
                                <w:szCs w:val="36"/>
                                <w:u w:color="ffffff"/>
                                <w:rtl w:val="0"/>
                                <w:lang w:val="fr-FR"/>
                              </w:rPr>
                              <w:t>é</w:t>
                            </w:r>
                          </w:ins>
                          <w:ins w:id="80" w:date="2023-12-06T16:30:00Z" w:author="Microsoft Word">
                            <w:r>
                              <w:rPr>
                                <w:rFonts w:ascii="Arial" w:hAnsi="Arial"/>
                                <w:color w:val="ffffff"/>
                                <w:sz w:val="36"/>
                                <w:szCs w:val="36"/>
                                <w:u w:color="ffffff"/>
                                <w:rtl w:val="0"/>
                                <w:lang w:val="fr-FR"/>
                              </w:rPr>
                              <w:t>lectriqu</w:t>
                            </w:r>
                          </w:ins>
                          <w:r>
                            <w:rPr>
                              <w:rFonts w:ascii="Arial" w:hAnsi="Arial"/>
                              <w:color w:val="ffffff"/>
                              <w:sz w:val="36"/>
                              <w:szCs w:val="36"/>
                              <w:u w:color="ffffff"/>
                              <w:rtl w:val="0"/>
                              <w:lang w:val="fr-FR"/>
                            </w:rPr>
                            <w:t>e</w:t>
                          </w:r>
                          <w:ins w:id="81" w:date="2023-12-06T16:30:00Z" w:author="Microsoft Word">
                            <w:r>
                              <w:rPr>
                                <w:rFonts w:ascii="Arial" w:cs="Arial" w:hAnsi="Arial" w:eastAsia="Arial"/>
                                <w:color w:val="ffffff"/>
                                <w:sz w:val="36"/>
                                <w:szCs w:val="36"/>
                                <w:u w:color="ffffff"/>
                              </w:rPr>
                            </w:r>
                          </w:ins>
                        </w:p>
                        <w:p>
                          <w:pPr>
                            <w:pStyle w:val="Body"/>
                            <w:widowControl w:val="0"/>
                            <w:spacing w:after="280"/>
                          </w:pPr>
                          <w:ins w:id="82" w:date="2023-12-06T16:30:00Z" w:author="Microsoft Word">
                            <w:r>
                              <w:rPr>
                                <w:rFonts w:ascii="Arial" w:hAnsi="Arial"/>
                                <w:b w:val="1"/>
                                <w:bCs w:val="1"/>
                                <w:color w:val="ffffff"/>
                                <w:sz w:val="36"/>
                                <w:szCs w:val="36"/>
                                <w:u w:color="ffffff"/>
                                <w:rtl w:val="0"/>
                              </w:rPr>
                              <w:t>uOttawa.</w:t>
                            </w:r>
                          </w:ins>
                          <w:r>
                            <w:rPr>
                              <w:rFonts w:ascii="Arial" w:hAnsi="Arial"/>
                              <w:b w:val="1"/>
                              <w:bCs w:val="1"/>
                              <w:color w:val="ffffff"/>
                              <w:sz w:val="36"/>
                              <w:szCs w:val="36"/>
                              <w:u w:color="ffffff"/>
                              <w:rtl w:val="0"/>
                            </w:rPr>
                            <w:t>c</w:t>
                          </w:r>
                          <w:ins w:id="83" w:date="2023-12-06T18:17:04Z" w:author="Microsoft Word">
                            <w:r>
                              <w:rPr>
                                <w:rFonts w:ascii="Arial" w:hAnsi="Arial"/>
                                <w:b w:val="1"/>
                                <w:bCs w:val="1"/>
                                <w:color w:val="ffffff"/>
                                <w:sz w:val="36"/>
                                <w:szCs w:val="36"/>
                                <w:u w:color="ffffff"/>
                                <w:rtl w:val="0"/>
                              </w:rPr>
                              <w:t>a</w:t>
                            </w:r>
                          </w:ins>
                        </w:p>
                      </w:txbxContent>
                    </wps:txbx>
                    <wps:bodyPr wrap="square" lIns="45719" tIns="45719" rIns="45719" bIns="45719" numCol="1" anchor="b">
                      <a:noAutofit/>
                    </wps:bodyPr>
                  </wps:wsp>
                </a:graphicData>
              </a:graphic>
            </wp:anchor>
          </w:drawing>
        </mc:Choice>
        <mc:Fallback>
          <w:pict>
            <v:shape id="_x0000_s1032" type="#_x0000_t202" style="visibility:visible;position:absolute;margin-left:18.2pt;margin-top:683.7pt;width:475.5pt;height:80.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widowControl w:val="0"/>
                      <w:spacing w:before="100" w:after="280"/>
                      <w:rPr>
                        <w:ins w:id="84" w:date="2023-12-06T16:30:00Z" w:author="Microsoft Word"/>
                        <w:rFonts w:ascii="Arial" w:cs="Arial" w:hAnsi="Arial" w:eastAsia="Arial"/>
                        <w:color w:val="ffffff"/>
                        <w:sz w:val="36"/>
                        <w:szCs w:val="36"/>
                        <w:u w:color="ffffff"/>
                      </w:rPr>
                    </w:pPr>
                    <w:ins w:id="85" w:date="2023-12-06T16:30:00Z" w:author="Microsoft Word">
                      <w:r>
                        <w:rPr>
                          <w:rFonts w:ascii="Arial" w:hAnsi="Arial" w:hint="default"/>
                          <w:color w:val="ffffff"/>
                          <w:sz w:val="36"/>
                          <w:szCs w:val="36"/>
                          <w:u w:color="ffffff"/>
                          <w:rtl w:val="0"/>
                          <w:lang w:val="fr-FR"/>
                        </w:rPr>
                        <w:t>É</w:t>
                      </w:r>
                    </w:ins>
                    <w:ins w:id="86" w:date="2023-12-06T16:30:00Z" w:author="Microsoft Word">
                      <w:r>
                        <w:rPr>
                          <w:rFonts w:ascii="Arial" w:hAnsi="Arial"/>
                          <w:color w:val="ffffff"/>
                          <w:sz w:val="36"/>
                          <w:szCs w:val="36"/>
                          <w:u w:color="ffffff"/>
                          <w:rtl w:val="0"/>
                          <w:lang w:val="fr-FR"/>
                        </w:rPr>
                        <w:t xml:space="preserve">cole de science informatique et </w:t>
                      </w:r>
                    </w:ins>
                    <w:r>
                      <w:rPr>
                        <w:rFonts w:ascii="Arial" w:hAnsi="Arial"/>
                        <w:color w:val="ffffff"/>
                        <w:sz w:val="36"/>
                        <w:szCs w:val="36"/>
                        <w:u w:color="ffffff"/>
                        <w:rtl w:val="0"/>
                        <w:lang w:val="fr-FR"/>
                      </w:rPr>
                      <w:t>g</w:t>
                    </w:r>
                    <w:ins w:id="87" w:date="2023-12-06T16:30:00Z" w:author="Microsoft Word">
                      <w:r>
                        <w:rPr>
                          <w:rFonts w:ascii="Arial" w:hAnsi="Arial" w:hint="default"/>
                          <w:color w:val="ffffff"/>
                          <w:sz w:val="36"/>
                          <w:szCs w:val="36"/>
                          <w:u w:color="ffffff"/>
                          <w:rtl w:val="0"/>
                          <w:lang w:val="fr-FR"/>
                        </w:rPr>
                        <w:t>é</w:t>
                      </w:r>
                    </w:ins>
                    <w:ins w:id="88" w:date="2023-12-06T16:30:00Z" w:author="Microsoft Word">
                      <w:r>
                        <w:rPr>
                          <w:rFonts w:ascii="Arial" w:hAnsi="Arial"/>
                          <w:color w:val="ffffff"/>
                          <w:sz w:val="36"/>
                          <w:szCs w:val="36"/>
                          <w:u w:color="ffffff"/>
                          <w:rtl w:val="0"/>
                          <w:lang w:val="fr-FR"/>
                        </w:rPr>
                        <w:t>nie</w:t>
                      </w:r>
                    </w:ins>
                    <w:r>
                      <w:rPr>
                        <w:rFonts w:ascii="Arial" w:hAnsi="Arial"/>
                        <w:color w:val="ffffff"/>
                        <w:sz w:val="36"/>
                        <w:szCs w:val="36"/>
                        <w:u w:color="ffffff"/>
                        <w:rtl w:val="0"/>
                        <w:lang w:val="fr-FR"/>
                      </w:rPr>
                      <w:t xml:space="preserve"> </w:t>
                    </w:r>
                    <w:ins w:id="89" w:date="2023-12-06T16:30:00Z" w:author="Microsoft Word">
                      <w:r>
                        <w:rPr>
                          <w:rFonts w:ascii="Arial" w:hAnsi="Arial" w:hint="default"/>
                          <w:color w:val="ffffff"/>
                          <w:sz w:val="36"/>
                          <w:szCs w:val="36"/>
                          <w:u w:color="ffffff"/>
                          <w:rtl w:val="0"/>
                          <w:lang w:val="fr-FR"/>
                        </w:rPr>
                        <w:t>é</w:t>
                      </w:r>
                    </w:ins>
                    <w:ins w:id="90" w:date="2023-12-06T16:30:00Z" w:author="Microsoft Word">
                      <w:r>
                        <w:rPr>
                          <w:rFonts w:ascii="Arial" w:hAnsi="Arial"/>
                          <w:color w:val="ffffff"/>
                          <w:sz w:val="36"/>
                          <w:szCs w:val="36"/>
                          <w:u w:color="ffffff"/>
                          <w:rtl w:val="0"/>
                          <w:lang w:val="fr-FR"/>
                        </w:rPr>
                        <w:t>lectriqu</w:t>
                      </w:r>
                    </w:ins>
                    <w:r>
                      <w:rPr>
                        <w:rFonts w:ascii="Arial" w:hAnsi="Arial"/>
                        <w:color w:val="ffffff"/>
                        <w:sz w:val="36"/>
                        <w:szCs w:val="36"/>
                        <w:u w:color="ffffff"/>
                        <w:rtl w:val="0"/>
                        <w:lang w:val="fr-FR"/>
                      </w:rPr>
                      <w:t>e</w:t>
                    </w:r>
                    <w:ins w:id="91" w:date="2023-12-06T16:30:00Z" w:author="Microsoft Word">
                      <w:r>
                        <w:rPr>
                          <w:rFonts w:ascii="Arial" w:cs="Arial" w:hAnsi="Arial" w:eastAsia="Arial"/>
                          <w:color w:val="ffffff"/>
                          <w:sz w:val="36"/>
                          <w:szCs w:val="36"/>
                          <w:u w:color="ffffff"/>
                        </w:rPr>
                      </w:r>
                    </w:ins>
                  </w:p>
                  <w:p>
                    <w:pPr>
                      <w:pStyle w:val="Body"/>
                      <w:widowControl w:val="0"/>
                      <w:spacing w:after="280"/>
                    </w:pPr>
                    <w:ins w:id="92" w:date="2023-12-06T16:30:00Z" w:author="Microsoft Word">
                      <w:r>
                        <w:rPr>
                          <w:rFonts w:ascii="Arial" w:hAnsi="Arial"/>
                          <w:b w:val="1"/>
                          <w:bCs w:val="1"/>
                          <w:color w:val="ffffff"/>
                          <w:sz w:val="36"/>
                          <w:szCs w:val="36"/>
                          <w:u w:color="ffffff"/>
                          <w:rtl w:val="0"/>
                        </w:rPr>
                        <w:t>uOttawa.</w:t>
                      </w:r>
                    </w:ins>
                    <w:r>
                      <w:rPr>
                        <w:rFonts w:ascii="Arial" w:hAnsi="Arial"/>
                        <w:b w:val="1"/>
                        <w:bCs w:val="1"/>
                        <w:color w:val="ffffff"/>
                        <w:sz w:val="36"/>
                        <w:szCs w:val="36"/>
                        <w:u w:color="ffffff"/>
                        <w:rtl w:val="0"/>
                      </w:rPr>
                      <w:t>c</w:t>
                    </w:r>
                    <w:ins w:id="93" w:date="2023-12-06T18:17:04Z" w:author="Microsoft Word">
                      <w:r>
                        <w:rPr>
                          <w:rFonts w:ascii="Arial" w:hAnsi="Arial"/>
                          <w:b w:val="1"/>
                          <w:bCs w:val="1"/>
                          <w:color w:val="ffffff"/>
                          <w:sz w:val="36"/>
                          <w:szCs w:val="36"/>
                          <w:u w:color="ffffff"/>
                          <w:rtl w:val="0"/>
                        </w:rPr>
                        <w:t>a</w:t>
                      </w:r>
                    </w:ins>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mc:AlternateContent>
        <mc:Choice Requires="wps">
          <w:drawing>
            <wp:anchor distT="152400" distB="152400" distL="152400" distR="152400" simplePos="0" relativeHeight="251658240" behindDoc="1" locked="0" layoutInCell="1" allowOverlap="1">
              <wp:simplePos x="0" y="0"/>
              <wp:positionH relativeFrom="page">
                <wp:posOffset>647700</wp:posOffset>
              </wp:positionH>
              <wp:positionV relativeFrom="page">
                <wp:posOffset>9515475</wp:posOffset>
              </wp:positionV>
              <wp:extent cx="5372100" cy="279400"/>
              <wp:effectExtent l="0" t="0" r="0" b="0"/>
              <wp:wrapNone/>
              <wp:docPr id="1073741834" name="officeArt object" descr="Text Box 4"/>
              <wp:cNvGraphicFramePr/>
              <a:graphic xmlns:a="http://schemas.openxmlformats.org/drawingml/2006/main">
                <a:graphicData uri="http://schemas.microsoft.com/office/word/2010/wordprocessingShape">
                  <wps:wsp>
                    <wps:cNvSpPr txBox="1"/>
                    <wps:spPr>
                      <a:xfrm>
                        <a:off x="0" y="0"/>
                        <a:ext cx="5372100" cy="279400"/>
                      </a:xfrm>
                      <a:prstGeom prst="rect">
                        <a:avLst/>
                      </a:prstGeom>
                      <a:noFill/>
                      <a:ln w="12700" cap="flat">
                        <a:noFill/>
                        <a:miter lim="400000"/>
                      </a:ln>
                      <a:effectLst/>
                    </wps:spPr>
                    <wps:txbx>
                      <w:txbxContent>
                        <w:p>
                          <w:pPr>
                            <w:pStyle w:val="footer"/>
                            <w:ind w:right="360"/>
                          </w:pPr>
                          <w:ins w:id="94" w:date="2023-12-06T18:17:04Z" w:author="Microsoft Word">
                            <w:r>
                              <w:rPr>
                                <w:rFonts w:ascii="Arial" w:hAnsi="Arial"/>
                                <w:color w:val="808080"/>
                                <w:u w:color="808080"/>
                                <w:rtl w:val="0"/>
                                <w:lang w:val="fr-FR"/>
                              </w:rPr>
                              <w:t>SEG2505                                                                A-2023</w:t>
                            </w:r>
                          </w:ins>
                        </w:p>
                      </w:txbxContent>
                    </wps:txbx>
                    <wps:bodyPr wrap="square" lIns="45718" tIns="45718" rIns="45718" bIns="45718" numCol="1" anchor="t">
                      <a:noAutofit/>
                    </wps:bodyPr>
                  </wps:wsp>
                </a:graphicData>
              </a:graphic>
            </wp:anchor>
          </w:drawing>
        </mc:Choice>
        <mc:Fallback>
          <w:pict>
            <v:shape id="_x0000_s1033" type="#_x0000_t202" style="visibility:visible;position:absolute;margin-left:51.0pt;margin-top:749.2pt;width:423.0pt;height:22.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ind w:right="360"/>
                    </w:pPr>
                    <w:ins w:id="95" w:date="2023-12-06T18:17:04Z" w:author="Microsoft Word">
                      <w:r>
                        <w:rPr>
                          <w:rFonts w:ascii="Arial" w:hAnsi="Arial"/>
                          <w:color w:val="808080"/>
                          <w:u w:color="808080"/>
                          <w:rtl w:val="0"/>
                          <w:lang w:val="fr-FR"/>
                        </w:rPr>
                        <w:t>SEG2505                                                                A-2023</w:t>
                      </w:r>
                    </w:ins>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w:drawing>
        <wp:anchor distT="152400" distB="152400" distL="152400" distR="152400" simplePos="0" relativeHeight="251658240" behindDoc="1" locked="0" layoutInCell="1" allowOverlap="1">
          <wp:simplePos x="0" y="0"/>
          <wp:positionH relativeFrom="page">
            <wp:posOffset>19049</wp:posOffset>
          </wp:positionH>
          <wp:positionV relativeFrom="page">
            <wp:posOffset>0</wp:posOffset>
          </wp:positionV>
          <wp:extent cx="7758661" cy="10040619"/>
          <wp:effectExtent l="0" t="0" r="0" b="0"/>
          <wp:wrapNone/>
          <wp:docPr id="1073741835" name="officeArt object" descr="CommonLaw_LETTERHEAD.jpg"/>
          <wp:cNvGraphicFramePr/>
          <a:graphic xmlns:a="http://schemas.openxmlformats.org/drawingml/2006/main">
            <a:graphicData uri="http://schemas.openxmlformats.org/drawingml/2006/picture">
              <pic:pic xmlns:pic="http://schemas.openxmlformats.org/drawingml/2006/picture">
                <pic:nvPicPr>
                  <pic:cNvPr id="1073741835" name="CommonLaw_LETTERHEAD.jpg" descr="CommonLaw_LETTERHEAD.jpg"/>
                  <pic:cNvPicPr>
                    <a:picLocks noChangeAspect="1"/>
                  </pic:cNvPicPr>
                </pic:nvPicPr>
                <pic:blipFill>
                  <a:blip r:embed="rId1">
                    <a:extLst/>
                  </a:blip>
                  <a:stretch>
                    <a:fillRect/>
                  </a:stretch>
                </pic:blipFill>
                <pic:spPr>
                  <a:xfrm>
                    <a:off x="0" y="0"/>
                    <a:ext cx="7758661" cy="10040619"/>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231138</wp:posOffset>
              </wp:positionH>
              <wp:positionV relativeFrom="page">
                <wp:posOffset>8682990</wp:posOffset>
              </wp:positionV>
              <wp:extent cx="6038850" cy="1019175"/>
              <wp:effectExtent l="0" t="0" r="0" b="0"/>
              <wp:wrapNone/>
              <wp:docPr id="1073741836" name="officeArt object" descr="Text Box 5"/>
              <wp:cNvGraphicFramePr/>
              <a:graphic xmlns:a="http://schemas.openxmlformats.org/drawingml/2006/main">
                <a:graphicData uri="http://schemas.microsoft.com/office/word/2010/wordprocessingShape">
                  <wps:wsp>
                    <wps:cNvSpPr txBox="1"/>
                    <wps:spPr>
                      <a:xfrm>
                        <a:off x="0" y="0"/>
                        <a:ext cx="6038850" cy="1019175"/>
                      </a:xfrm>
                      <a:prstGeom prst="rect">
                        <a:avLst/>
                      </a:prstGeom>
                      <a:noFill/>
                      <a:ln w="12700" cap="flat">
                        <a:noFill/>
                        <a:miter lim="400000"/>
                      </a:ln>
                      <a:effectLst/>
                    </wps:spPr>
                    <wps:txbx>
                      <w:txbxContent>
                        <w:p>
                          <w:pPr>
                            <w:pStyle w:val="Body A"/>
                            <w:widowControl w:val="0"/>
                            <w:spacing w:before="100" w:after="280"/>
                            <w:rPr>
                              <w:ins w:id="96" w:date="2023-12-06T16:30:00Z" w:author="Microsoft Word"/>
                              <w:rFonts w:ascii="Arial" w:cs="Arial" w:hAnsi="Arial" w:eastAsia="Arial"/>
                              <w:color w:val="ffffff"/>
                              <w:sz w:val="36"/>
                              <w:szCs w:val="36"/>
                              <w:u w:color="ffffff"/>
                            </w:rPr>
                          </w:pPr>
                          <w:ins w:id="97" w:date="2023-12-06T16:30:00Z" w:author="Microsoft Word">
                            <w:r>
                              <w:rPr>
                                <w:rFonts w:ascii="Arial" w:hAnsi="Arial" w:hint="default"/>
                                <w:color w:val="ffffff"/>
                                <w:sz w:val="36"/>
                                <w:szCs w:val="36"/>
                                <w:u w:color="ffffff"/>
                                <w:rtl w:val="0"/>
                                <w:lang w:val="fr-FR"/>
                              </w:rPr>
                              <w:t>É</w:t>
                            </w:r>
                          </w:ins>
                          <w:ins w:id="98" w:date="2023-12-06T16:30:00Z" w:author="Microsoft Word">
                            <w:r>
                              <w:rPr>
                                <w:rFonts w:ascii="Arial" w:hAnsi="Arial"/>
                                <w:color w:val="ffffff"/>
                                <w:sz w:val="36"/>
                                <w:szCs w:val="36"/>
                                <w:u w:color="ffffff"/>
                                <w:rtl w:val="0"/>
                                <w:lang w:val="fr-FR"/>
                              </w:rPr>
                              <w:t xml:space="preserve">cole de science informatique et </w:t>
                            </w:r>
                          </w:ins>
                          <w:r>
                            <w:rPr>
                              <w:rFonts w:ascii="Arial" w:hAnsi="Arial"/>
                              <w:color w:val="ffffff"/>
                              <w:sz w:val="36"/>
                              <w:szCs w:val="36"/>
                              <w:u w:color="ffffff"/>
                              <w:rtl w:val="0"/>
                              <w:lang w:val="fr-FR"/>
                            </w:rPr>
                            <w:t>g</w:t>
                          </w:r>
                          <w:ins w:id="99" w:date="2023-12-06T16:30:00Z" w:author="Microsoft Word">
                            <w:r>
                              <w:rPr>
                                <w:rFonts w:ascii="Arial" w:hAnsi="Arial" w:hint="default"/>
                                <w:color w:val="ffffff"/>
                                <w:sz w:val="36"/>
                                <w:szCs w:val="36"/>
                                <w:u w:color="ffffff"/>
                                <w:rtl w:val="0"/>
                                <w:lang w:val="fr-FR"/>
                              </w:rPr>
                              <w:t>é</w:t>
                            </w:r>
                          </w:ins>
                          <w:ins w:id="100" w:date="2023-12-06T16:30:00Z" w:author="Microsoft Word">
                            <w:r>
                              <w:rPr>
                                <w:rFonts w:ascii="Arial" w:hAnsi="Arial"/>
                                <w:color w:val="ffffff"/>
                                <w:sz w:val="36"/>
                                <w:szCs w:val="36"/>
                                <w:u w:color="ffffff"/>
                                <w:rtl w:val="0"/>
                                <w:lang w:val="fr-FR"/>
                              </w:rPr>
                              <w:t>nie</w:t>
                            </w:r>
                          </w:ins>
                          <w:r>
                            <w:rPr>
                              <w:rFonts w:ascii="Arial" w:hAnsi="Arial"/>
                              <w:color w:val="ffffff"/>
                              <w:sz w:val="36"/>
                              <w:szCs w:val="36"/>
                              <w:u w:color="ffffff"/>
                              <w:rtl w:val="0"/>
                              <w:lang w:val="fr-FR"/>
                            </w:rPr>
                            <w:t xml:space="preserve"> </w:t>
                          </w:r>
                          <w:ins w:id="101" w:date="2023-12-06T16:30:00Z" w:author="Microsoft Word">
                            <w:r>
                              <w:rPr>
                                <w:rFonts w:ascii="Arial" w:hAnsi="Arial" w:hint="default"/>
                                <w:color w:val="ffffff"/>
                                <w:sz w:val="36"/>
                                <w:szCs w:val="36"/>
                                <w:u w:color="ffffff"/>
                                <w:rtl w:val="0"/>
                                <w:lang w:val="fr-FR"/>
                              </w:rPr>
                              <w:t>é</w:t>
                            </w:r>
                          </w:ins>
                          <w:ins w:id="102" w:date="2023-12-06T16:30:00Z" w:author="Microsoft Word">
                            <w:r>
                              <w:rPr>
                                <w:rFonts w:ascii="Arial" w:hAnsi="Arial"/>
                                <w:color w:val="ffffff"/>
                                <w:sz w:val="36"/>
                                <w:szCs w:val="36"/>
                                <w:u w:color="ffffff"/>
                                <w:rtl w:val="0"/>
                                <w:lang w:val="fr-FR"/>
                              </w:rPr>
                              <w:t>lectriqu</w:t>
                            </w:r>
                          </w:ins>
                          <w:r>
                            <w:rPr>
                              <w:rFonts w:ascii="Arial" w:hAnsi="Arial"/>
                              <w:color w:val="ffffff"/>
                              <w:sz w:val="36"/>
                              <w:szCs w:val="36"/>
                              <w:u w:color="ffffff"/>
                              <w:rtl w:val="0"/>
                              <w:lang w:val="fr-FR"/>
                            </w:rPr>
                            <w:t>e</w:t>
                          </w:r>
                          <w:ins w:id="103" w:date="2023-12-06T16:30:00Z" w:author="Microsoft Word">
                            <w:r>
                              <w:rPr>
                                <w:rFonts w:ascii="Arial" w:cs="Arial" w:hAnsi="Arial" w:eastAsia="Arial"/>
                                <w:color w:val="ffffff"/>
                                <w:sz w:val="36"/>
                                <w:szCs w:val="36"/>
                                <w:u w:color="ffffff"/>
                              </w:rPr>
                            </w:r>
                          </w:ins>
                        </w:p>
                        <w:p>
                          <w:pPr>
                            <w:pStyle w:val="Body A"/>
                            <w:widowControl w:val="0"/>
                            <w:spacing w:after="280"/>
                          </w:pPr>
                          <w:ins w:id="104" w:date="2023-12-06T16:30:00Z" w:author="Microsoft Word">
                            <w:r>
                              <w:rPr>
                                <w:rFonts w:ascii="Arial" w:hAnsi="Arial"/>
                                <w:b w:val="1"/>
                                <w:bCs w:val="1"/>
                                <w:color w:val="ffffff"/>
                                <w:sz w:val="36"/>
                                <w:szCs w:val="36"/>
                                <w:u w:color="ffffff"/>
                                <w:rtl w:val="0"/>
                                <w:lang w:val="fr-FR"/>
                              </w:rPr>
                              <w:t>uOttawa.c</w:t>
                            </w:r>
                          </w:ins>
                          <w:r>
                            <w:rPr>
                              <w:rFonts w:ascii="Arial" w:hAnsi="Arial"/>
                              <w:b w:val="1"/>
                              <w:bCs w:val="1"/>
                              <w:color w:val="ffffff"/>
                              <w:sz w:val="36"/>
                              <w:szCs w:val="36"/>
                              <w:u w:color="ffffff"/>
                              <w:rtl w:val="0"/>
                              <w:lang w:val="fr-FR"/>
                            </w:rPr>
                            <w:t>a</w:t>
                          </w:r>
                        </w:p>
                      </w:txbxContent>
                    </wps:txbx>
                    <wps:bodyPr wrap="square" lIns="45718" tIns="45718" rIns="45718" bIns="45718" numCol="1" anchor="b">
                      <a:noAutofit/>
                    </wps:bodyPr>
                  </wps:wsp>
                </a:graphicData>
              </a:graphic>
            </wp:anchor>
          </w:drawing>
        </mc:Choice>
        <mc:Fallback>
          <w:pict>
            <v:shape id="_x0000_s1034" type="#_x0000_t202" style="visibility:visible;position:absolute;margin-left:18.2pt;margin-top:683.7pt;width:475.5pt;height:80.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widowControl w:val="0"/>
                      <w:spacing w:before="100" w:after="280"/>
                      <w:rPr>
                        <w:ins w:id="105" w:date="2023-12-06T16:30:00Z" w:author="Microsoft Word"/>
                        <w:rFonts w:ascii="Arial" w:cs="Arial" w:hAnsi="Arial" w:eastAsia="Arial"/>
                        <w:color w:val="ffffff"/>
                        <w:sz w:val="36"/>
                        <w:szCs w:val="36"/>
                        <w:u w:color="ffffff"/>
                      </w:rPr>
                    </w:pPr>
                    <w:ins w:id="106" w:date="2023-12-06T16:30:00Z" w:author="Microsoft Word">
                      <w:r>
                        <w:rPr>
                          <w:rFonts w:ascii="Arial" w:hAnsi="Arial" w:hint="default"/>
                          <w:color w:val="ffffff"/>
                          <w:sz w:val="36"/>
                          <w:szCs w:val="36"/>
                          <w:u w:color="ffffff"/>
                          <w:rtl w:val="0"/>
                          <w:lang w:val="fr-FR"/>
                        </w:rPr>
                        <w:t>É</w:t>
                      </w:r>
                    </w:ins>
                    <w:ins w:id="107" w:date="2023-12-06T16:30:00Z" w:author="Microsoft Word">
                      <w:r>
                        <w:rPr>
                          <w:rFonts w:ascii="Arial" w:hAnsi="Arial"/>
                          <w:color w:val="ffffff"/>
                          <w:sz w:val="36"/>
                          <w:szCs w:val="36"/>
                          <w:u w:color="ffffff"/>
                          <w:rtl w:val="0"/>
                          <w:lang w:val="fr-FR"/>
                        </w:rPr>
                        <w:t xml:space="preserve">cole de science informatique et </w:t>
                      </w:r>
                    </w:ins>
                    <w:r>
                      <w:rPr>
                        <w:rFonts w:ascii="Arial" w:hAnsi="Arial"/>
                        <w:color w:val="ffffff"/>
                        <w:sz w:val="36"/>
                        <w:szCs w:val="36"/>
                        <w:u w:color="ffffff"/>
                        <w:rtl w:val="0"/>
                        <w:lang w:val="fr-FR"/>
                      </w:rPr>
                      <w:t>g</w:t>
                    </w:r>
                    <w:ins w:id="108" w:date="2023-12-06T16:30:00Z" w:author="Microsoft Word">
                      <w:r>
                        <w:rPr>
                          <w:rFonts w:ascii="Arial" w:hAnsi="Arial" w:hint="default"/>
                          <w:color w:val="ffffff"/>
                          <w:sz w:val="36"/>
                          <w:szCs w:val="36"/>
                          <w:u w:color="ffffff"/>
                          <w:rtl w:val="0"/>
                          <w:lang w:val="fr-FR"/>
                        </w:rPr>
                        <w:t>é</w:t>
                      </w:r>
                    </w:ins>
                    <w:ins w:id="109" w:date="2023-12-06T16:30:00Z" w:author="Microsoft Word">
                      <w:r>
                        <w:rPr>
                          <w:rFonts w:ascii="Arial" w:hAnsi="Arial"/>
                          <w:color w:val="ffffff"/>
                          <w:sz w:val="36"/>
                          <w:szCs w:val="36"/>
                          <w:u w:color="ffffff"/>
                          <w:rtl w:val="0"/>
                          <w:lang w:val="fr-FR"/>
                        </w:rPr>
                        <w:t>nie</w:t>
                      </w:r>
                    </w:ins>
                    <w:r>
                      <w:rPr>
                        <w:rFonts w:ascii="Arial" w:hAnsi="Arial"/>
                        <w:color w:val="ffffff"/>
                        <w:sz w:val="36"/>
                        <w:szCs w:val="36"/>
                        <w:u w:color="ffffff"/>
                        <w:rtl w:val="0"/>
                        <w:lang w:val="fr-FR"/>
                      </w:rPr>
                      <w:t xml:space="preserve"> </w:t>
                    </w:r>
                    <w:ins w:id="110" w:date="2023-12-06T16:30:00Z" w:author="Microsoft Word">
                      <w:r>
                        <w:rPr>
                          <w:rFonts w:ascii="Arial" w:hAnsi="Arial" w:hint="default"/>
                          <w:color w:val="ffffff"/>
                          <w:sz w:val="36"/>
                          <w:szCs w:val="36"/>
                          <w:u w:color="ffffff"/>
                          <w:rtl w:val="0"/>
                          <w:lang w:val="fr-FR"/>
                        </w:rPr>
                        <w:t>é</w:t>
                      </w:r>
                    </w:ins>
                    <w:ins w:id="111" w:date="2023-12-06T16:30:00Z" w:author="Microsoft Word">
                      <w:r>
                        <w:rPr>
                          <w:rFonts w:ascii="Arial" w:hAnsi="Arial"/>
                          <w:color w:val="ffffff"/>
                          <w:sz w:val="36"/>
                          <w:szCs w:val="36"/>
                          <w:u w:color="ffffff"/>
                          <w:rtl w:val="0"/>
                          <w:lang w:val="fr-FR"/>
                        </w:rPr>
                        <w:t>lectriqu</w:t>
                      </w:r>
                    </w:ins>
                    <w:r>
                      <w:rPr>
                        <w:rFonts w:ascii="Arial" w:hAnsi="Arial"/>
                        <w:color w:val="ffffff"/>
                        <w:sz w:val="36"/>
                        <w:szCs w:val="36"/>
                        <w:u w:color="ffffff"/>
                        <w:rtl w:val="0"/>
                        <w:lang w:val="fr-FR"/>
                      </w:rPr>
                      <w:t>e</w:t>
                    </w:r>
                    <w:ins w:id="112" w:date="2023-12-06T16:30:00Z" w:author="Microsoft Word">
                      <w:r>
                        <w:rPr>
                          <w:rFonts w:ascii="Arial" w:cs="Arial" w:hAnsi="Arial" w:eastAsia="Arial"/>
                          <w:color w:val="ffffff"/>
                          <w:sz w:val="36"/>
                          <w:szCs w:val="36"/>
                          <w:u w:color="ffffff"/>
                        </w:rPr>
                      </w:r>
                    </w:ins>
                  </w:p>
                  <w:p>
                    <w:pPr>
                      <w:pStyle w:val="Body A"/>
                      <w:widowControl w:val="0"/>
                      <w:spacing w:after="280"/>
                    </w:pPr>
                    <w:ins w:id="113" w:date="2023-12-06T16:30:00Z" w:author="Microsoft Word">
                      <w:r>
                        <w:rPr>
                          <w:rFonts w:ascii="Arial" w:hAnsi="Arial"/>
                          <w:b w:val="1"/>
                          <w:bCs w:val="1"/>
                          <w:color w:val="ffffff"/>
                          <w:sz w:val="36"/>
                          <w:szCs w:val="36"/>
                          <w:u w:color="ffffff"/>
                          <w:rtl w:val="0"/>
                          <w:lang w:val="fr-FR"/>
                        </w:rPr>
                        <w:t>uOttawa.c</w:t>
                      </w:r>
                    </w:ins>
                    <w:r>
                      <w:rPr>
                        <w:rFonts w:ascii="Arial" w:hAnsi="Arial"/>
                        <w:b w:val="1"/>
                        <w:bCs w:val="1"/>
                        <w:color w:val="ffffff"/>
                        <w:sz w:val="36"/>
                        <w:szCs w:val="36"/>
                        <w:u w:color="ffffff"/>
                        <w:rtl w:val="0"/>
                        <w:lang w:val="fr-FR"/>
                      </w:rPr>
                      <w:t>a</w:t>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647700</wp:posOffset>
              </wp:positionH>
              <wp:positionV relativeFrom="page">
                <wp:posOffset>9515475</wp:posOffset>
              </wp:positionV>
              <wp:extent cx="5372100" cy="279400"/>
              <wp:effectExtent l="0" t="0" r="0" b="0"/>
              <wp:wrapNone/>
              <wp:docPr id="1073741837" name="officeArt object" descr="Text Box 4"/>
              <wp:cNvGraphicFramePr/>
              <a:graphic xmlns:a="http://schemas.openxmlformats.org/drawingml/2006/main">
                <a:graphicData uri="http://schemas.microsoft.com/office/word/2010/wordprocessingShape">
                  <wps:wsp>
                    <wps:cNvSpPr txBox="1"/>
                    <wps:spPr>
                      <a:xfrm>
                        <a:off x="0" y="0"/>
                        <a:ext cx="5372100" cy="279400"/>
                      </a:xfrm>
                      <a:prstGeom prst="rect">
                        <a:avLst/>
                      </a:prstGeom>
                      <a:noFill/>
                      <a:ln w="12700" cap="flat">
                        <a:noFill/>
                        <a:miter lim="400000"/>
                      </a:ln>
                      <a:effectLst/>
                    </wps:spPr>
                    <wps:txbx>
                      <w:txbxContent>
                        <w:p>
                          <w:pPr>
                            <w:pStyle w:val="footer"/>
                            <w:ind w:right="360"/>
                          </w:pPr>
                          <w:r>
                            <w:rPr>
                              <w:rFonts w:ascii="Arial" w:hAnsi="Arial"/>
                              <w:color w:val="808080"/>
                              <w:u w:color="808080"/>
                              <w:rtl w:val="0"/>
                              <w:lang w:val="fr-FR"/>
                            </w:rPr>
                            <w:t>SEG2505                                                                A-2023</w:t>
                          </w:r>
                        </w:p>
                      </w:txbxContent>
                    </wps:txbx>
                    <wps:bodyPr wrap="square" lIns="45718" tIns="45718" rIns="45718" bIns="45718" numCol="1" anchor="t">
                      <a:noAutofit/>
                    </wps:bodyPr>
                  </wps:wsp>
                </a:graphicData>
              </a:graphic>
            </wp:anchor>
          </w:drawing>
        </mc:Choice>
        <mc:Fallback>
          <w:pict>
            <v:shape id="_x0000_s1035" type="#_x0000_t202" style="visibility:visible;position:absolute;margin-left:51.0pt;margin-top:749.2pt;width:423.0pt;height:22.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ind w:right="360"/>
                    </w:pPr>
                    <w:r>
                      <w:rPr>
                        <w:rFonts w:ascii="Arial" w:hAnsi="Arial"/>
                        <w:color w:val="808080"/>
                        <w:u w:color="808080"/>
                        <w:rtl w:val="0"/>
                        <w:lang w:val="fr-FR"/>
                      </w:rPr>
                      <w:t>SEG2505                                                                A-2023</w:t>
                    </w:r>
                  </w:p>
                </w:txbxContent>
              </v:textbox>
              <w10:wrap type="none" side="bothSides" anchorx="page" anchory="page"/>
            </v:shape>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19049</wp:posOffset>
          </wp:positionH>
          <wp:positionV relativeFrom="page">
            <wp:posOffset>0</wp:posOffset>
          </wp:positionV>
          <wp:extent cx="7758661" cy="10040619"/>
          <wp:effectExtent l="0" t="0" r="0" b="0"/>
          <wp:wrapNone/>
          <wp:docPr id="1073741838" name="officeArt object" descr="CommonLaw_LETTERHEAD.jpg"/>
          <wp:cNvGraphicFramePr/>
          <a:graphic xmlns:a="http://schemas.openxmlformats.org/drawingml/2006/main">
            <a:graphicData uri="http://schemas.openxmlformats.org/drawingml/2006/picture">
              <pic:pic xmlns:pic="http://schemas.openxmlformats.org/drawingml/2006/picture">
                <pic:nvPicPr>
                  <pic:cNvPr id="1073741838" name="CommonLaw_LETTERHEAD.jpg" descr="CommonLaw_LETTERHEAD.jpg"/>
                  <pic:cNvPicPr>
                    <a:picLocks noChangeAspect="1"/>
                  </pic:cNvPicPr>
                </pic:nvPicPr>
                <pic:blipFill>
                  <a:blip r:embed="rId1">
                    <a:extLst/>
                  </a:blip>
                  <a:stretch>
                    <a:fillRect/>
                  </a:stretch>
                </pic:blipFill>
                <pic:spPr>
                  <a:xfrm>
                    <a:off x="0" y="0"/>
                    <a:ext cx="7758661" cy="10040619"/>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59264" behindDoc="1" locked="0" layoutInCell="1" allowOverlap="1">
              <wp:simplePos x="0" y="0"/>
              <wp:positionH relativeFrom="page">
                <wp:posOffset>231138</wp:posOffset>
              </wp:positionH>
              <wp:positionV relativeFrom="page">
                <wp:posOffset>8682990</wp:posOffset>
              </wp:positionV>
              <wp:extent cx="6038850" cy="1019175"/>
              <wp:effectExtent l="0" t="0" r="0" b="0"/>
              <wp:wrapNone/>
              <wp:docPr id="1073741839" name="officeArt object" descr="Text Box 5"/>
              <wp:cNvGraphicFramePr/>
              <a:graphic xmlns:a="http://schemas.openxmlformats.org/drawingml/2006/main">
                <a:graphicData uri="http://schemas.microsoft.com/office/word/2010/wordprocessingShape">
                  <wps:wsp>
                    <wps:cNvSpPr txBox="1"/>
                    <wps:spPr>
                      <a:xfrm>
                        <a:off x="0" y="0"/>
                        <a:ext cx="6038850" cy="1019175"/>
                      </a:xfrm>
                      <a:prstGeom prst="rect">
                        <a:avLst/>
                      </a:prstGeom>
                      <a:noFill/>
                      <a:ln w="12700" cap="flat">
                        <a:noFill/>
                        <a:miter lim="400000"/>
                      </a:ln>
                      <a:effectLst/>
                    </wps:spPr>
                    <wps:txbx>
                      <w:txbxContent>
                        <w:p>
                          <w:pPr>
                            <w:pStyle w:val="Body A"/>
                            <w:widowControl w:val="0"/>
                            <w:spacing w:before="100" w:after="280"/>
                            <w:rPr>
                              <w:rFonts w:ascii="Arial" w:cs="Arial" w:hAnsi="Arial" w:eastAsia="Arial"/>
                              <w:color w:val="ffffff"/>
                              <w:sz w:val="36"/>
                              <w:szCs w:val="36"/>
                              <w:u w:color="ffffff"/>
                            </w:rPr>
                          </w:pP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cole de science informatique et g</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 xml:space="preserve">nie </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lectrique</w:t>
                          </w:r>
                        </w:p>
                        <w:p>
                          <w:pPr>
                            <w:pStyle w:val="Body A"/>
                            <w:widowControl w:val="0"/>
                            <w:spacing w:after="280"/>
                          </w:pPr>
                          <w:r>
                            <w:rPr>
                              <w:rFonts w:ascii="Arial" w:hAnsi="Arial"/>
                              <w:b w:val="1"/>
                              <w:bCs w:val="1"/>
                              <w:color w:val="ffffff"/>
                              <w:sz w:val="36"/>
                              <w:szCs w:val="36"/>
                              <w:u w:color="ffffff"/>
                              <w:rtl w:val="0"/>
                              <w:lang w:val="fr-FR"/>
                            </w:rPr>
                            <w:t>uOttawa.ca</w:t>
                          </w:r>
                        </w:p>
                      </w:txbxContent>
                    </wps:txbx>
                    <wps:bodyPr wrap="square" lIns="45718" tIns="45718" rIns="45718" bIns="45718" numCol="1" anchor="b">
                      <a:noAutofit/>
                    </wps:bodyPr>
                  </wps:wsp>
                </a:graphicData>
              </a:graphic>
            </wp:anchor>
          </w:drawing>
        </mc:Choice>
        <mc:Fallback>
          <w:pict>
            <v:shape id="_x0000_s1036" type="#_x0000_t202" style="visibility:visible;position:absolute;margin-left:18.2pt;margin-top:683.7pt;width:475.5pt;height:80.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widowControl w:val="0"/>
                      <w:spacing w:before="100" w:after="280"/>
                      <w:rPr>
                        <w:rFonts w:ascii="Arial" w:cs="Arial" w:hAnsi="Arial" w:eastAsia="Arial"/>
                        <w:color w:val="ffffff"/>
                        <w:sz w:val="36"/>
                        <w:szCs w:val="36"/>
                        <w:u w:color="ffffff"/>
                      </w:rPr>
                    </w:pP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cole de science informatique et g</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 xml:space="preserve">nie </w:t>
                    </w:r>
                    <w:r>
                      <w:rPr>
                        <w:rFonts w:ascii="Arial" w:hAnsi="Arial" w:hint="default"/>
                        <w:color w:val="ffffff"/>
                        <w:sz w:val="36"/>
                        <w:szCs w:val="36"/>
                        <w:u w:color="ffffff"/>
                        <w:rtl w:val="0"/>
                        <w:lang w:val="fr-FR"/>
                      </w:rPr>
                      <w:t>é</w:t>
                    </w:r>
                    <w:r>
                      <w:rPr>
                        <w:rFonts w:ascii="Arial" w:hAnsi="Arial"/>
                        <w:color w:val="ffffff"/>
                        <w:sz w:val="36"/>
                        <w:szCs w:val="36"/>
                        <w:u w:color="ffffff"/>
                        <w:rtl w:val="0"/>
                        <w:lang w:val="fr-FR"/>
                      </w:rPr>
                      <w:t>lectrique</w:t>
                    </w:r>
                  </w:p>
                  <w:p>
                    <w:pPr>
                      <w:pStyle w:val="Body A"/>
                      <w:widowControl w:val="0"/>
                      <w:spacing w:after="280"/>
                    </w:pPr>
                    <w:r>
                      <w:rPr>
                        <w:rFonts w:ascii="Arial" w:hAnsi="Arial"/>
                        <w:b w:val="1"/>
                        <w:bCs w:val="1"/>
                        <w:color w:val="ffffff"/>
                        <w:sz w:val="36"/>
                        <w:szCs w:val="36"/>
                        <w:u w:color="ffffff"/>
                        <w:rtl w:val="0"/>
                        <w:lang w:val="fr-FR"/>
                      </w:rPr>
                      <w:t>uOttawa.ca</w:t>
                    </w:r>
                  </w:p>
                </w:txbxContent>
              </v:textbox>
              <w10:wrap type="none" side="bothSides" anchorx="page" anchory="page"/>
            </v:shape>
          </w:pict>
        </mc:Fallback>
      </mc:AlternateContent>
    </w: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num" w:pos="1440"/>
        </w:tabs>
        <w:ind w:left="72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2160"/>
        </w:tabs>
        <w:ind w:left="144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880"/>
        </w:tabs>
        <w:ind w:left="216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600"/>
        </w:tabs>
        <w:ind w:left="288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4320"/>
        </w:tabs>
        <w:ind w:left="360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5040"/>
        </w:tabs>
        <w:ind w:left="432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760"/>
        </w:tabs>
        <w:ind w:left="504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480"/>
        </w:tabs>
        <w:ind w:left="576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200"/>
        </w:tabs>
        <w:ind w:left="648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decimal"/>
      <w:suff w:val="tab"/>
      <w:lvlText w:val="%1."/>
      <w:lvlJc w:val="left"/>
      <w:pPr>
        <w:tabs>
          <w:tab w:val="clear" w:pos="720"/>
        </w:tabs>
        <w:ind w:left="720" w:hanging="5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3"/>
      <w:kern w:val="22"/>
      <w:position w:val="0"/>
      <w:sz w:val="22"/>
      <w:szCs w:val="22"/>
      <w:u w:val="none" w:color="000000"/>
      <w:vertAlign w:val="baseline"/>
      <w:lang w:val="fr-FR"/>
    </w:rPr>
  </w:style>
  <w:style w:type="paragraph" w:styleId="Heading">
    <w:name w:val="Heading"/>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2"/>
      <w:position w:val="0"/>
      <w:sz w:val="56"/>
      <w:szCs w:val="5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yriadPro-Regular" w:cs="MyriadPro-Regular" w:hAnsi="MyriadPro-Regular" w:eastAsia="MyriadPro-Regular"/>
      <w:b w:val="0"/>
      <w:bCs w:val="0"/>
      <w:i w:val="0"/>
      <w:iCs w:val="0"/>
      <w:caps w:val="0"/>
      <w:smallCaps w:val="0"/>
      <w:strike w:val="0"/>
      <w:dstrike w:val="0"/>
      <w:outline w:val="0"/>
      <w:color w:val="000000"/>
      <w:spacing w:val="3"/>
      <w:kern w:val="22"/>
      <w:position w:val="0"/>
      <w:sz w:val="22"/>
      <w:szCs w:val="22"/>
      <w:u w:val="none" w:color="000000"/>
      <w:vertAlign w:val="baseline"/>
      <w:lang w:val="fr-FR"/>
    </w:rPr>
  </w:style>
  <w:style w:type="paragraph" w:styleId="Body Text">
    <w:name w:val="Body Text"/>
    <w:next w:val="Body Text"/>
    <w:pPr>
      <w:keepNext w:val="0"/>
      <w:keepLines w:val="0"/>
      <w:pageBreakBefore w:val="0"/>
      <w:widowControl w:val="1"/>
      <w:shd w:val="clear" w:color="auto" w:fill="auto"/>
      <w:tabs>
        <w:tab w:val="left" w:pos="720"/>
      </w:tabs>
      <w:suppressAutoHyphens w:val="0"/>
      <w:bidi w:val="0"/>
      <w:spacing w:before="120" w:after="120" w:line="36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ff0000"/>
      <w:spacing w:val="0"/>
      <w:kern w:val="0"/>
      <w:position w:val="0"/>
      <w:sz w:val="28"/>
      <w:szCs w:val="28"/>
      <w:u w:val="none" w:color="ff0000"/>
      <w:vertAlign w:val="baseline"/>
      <w:lang w:val="fr-FR"/>
    </w:rPr>
  </w:style>
  <w:style w:type="numbering" w:styleId="Imported Style 1">
    <w:name w:val="Imported Style 1"/>
    <w:pPr>
      <w:numPr>
        <w:numId w:val="1"/>
      </w:numPr>
    </w:pPr>
  </w:style>
  <w:style w:type="numbering" w:styleId="Imported Style 1.0">
    <w:name w:val="Imported Style 1.0"/>
    <w:pPr>
      <w:numPr>
        <w:numId w:val="3"/>
      </w:numPr>
    </w:pPr>
  </w:style>
  <w:style w:type="paragraph" w:styleId="TOC Heading">
    <w:name w:val="TOC 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TOC 1">
    <w:name w:val="TOC 1"/>
    <w:next w:val="TOC 1"/>
    <w:pPr>
      <w:keepNext w:val="0"/>
      <w:keepLines w:val="0"/>
      <w:pageBreakBefore w:val="0"/>
      <w:widowControl w:val="1"/>
      <w:shd w:val="clear" w:color="auto" w:fill="auto"/>
      <w:tabs>
        <w:tab w:val="right" w:pos="8664" w:leader="dot"/>
      </w:tabs>
      <w:suppressAutoHyphens w:val="0"/>
      <w:bidi w:val="0"/>
      <w:spacing w:before="0" w:after="100" w:line="480" w:lineRule="auto"/>
      <w:ind w:left="0" w:right="0" w:firstLine="0"/>
      <w:jc w:val="left"/>
      <w:outlineLvl w:val="9"/>
    </w:pPr>
    <w:rPr>
      <w:rFonts w:ascii="MyriadPro-Regular" w:cs="MyriadPro-Regular" w:hAnsi="MyriadPro-Regular" w:eastAsia="MyriadPro-Regular"/>
      <w:b w:val="0"/>
      <w:bCs w:val="0"/>
      <w:i w:val="0"/>
      <w:iCs w:val="0"/>
      <w:caps w:val="0"/>
      <w:smallCaps w:val="0"/>
      <w:strike w:val="0"/>
      <w:dstrike w:val="0"/>
      <w:outline w:val="0"/>
      <w:color w:val="000000"/>
      <w:spacing w:val="3"/>
      <w:kern w:val="22"/>
      <w:position w:val="0"/>
      <w:sz w:val="22"/>
      <w:szCs w:val="22"/>
      <w:u w:val="none" w:color="000000"/>
      <w:vertAlign w:val="baseline"/>
      <w:lang w:val="en-US"/>
    </w:rPr>
  </w:style>
  <w:style w:type="paragraph" w:styleId="toc 1.0">
    <w:name w:val="toc 1"/>
    <w:next w:val="toc 1.0"/>
    <w:pPr>
      <w:keepNext w:val="0"/>
      <w:keepLines w:val="0"/>
      <w:pageBreakBefore w:val="0"/>
      <w:widowControl w:val="1"/>
      <w:shd w:val="clear" w:color="auto" w:fill="auto"/>
      <w:tabs>
        <w:tab w:val="right" w:pos="8664" w:leader="dot"/>
      </w:tabs>
      <w:suppressAutoHyphens w:val="0"/>
      <w:bidi w:val="0"/>
      <w:spacing w:before="0" w:after="100" w:line="480" w:lineRule="auto"/>
      <w:ind w:left="0" w:right="0" w:firstLine="0"/>
      <w:jc w:val="left"/>
      <w:outlineLvl w:val="9"/>
    </w:pPr>
    <w:rPr>
      <w:rFonts w:ascii="MyriadPro-Regular" w:cs="MyriadPro-Regular" w:hAnsi="MyriadPro-Regular" w:eastAsia="MyriadPro-Regular"/>
      <w:b w:val="0"/>
      <w:bCs w:val="0"/>
      <w:i w:val="0"/>
      <w:iCs w:val="0"/>
      <w:caps w:val="0"/>
      <w:smallCaps w:val="0"/>
      <w:strike w:val="0"/>
      <w:dstrike w:val="0"/>
      <w:outline w:val="0"/>
      <w:color w:val="000000"/>
      <w:spacing w:val="3"/>
      <w:kern w:val="22"/>
      <w:position w:val="0"/>
      <w:sz w:val="22"/>
      <w:szCs w:val="22"/>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image" Target="media/image1.png"/><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numbering" Target="numbering.xml"/><Relationship Id="rId3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_rels/header2.xml.rels><?xml version="1.0" encoding="UTF-8"?>
<Relationships xmlns="http://schemas.openxmlformats.org/package/2006/relationships"><Relationship Id="rId1" Type="http://schemas.openxmlformats.org/officeDocument/2006/relationships/image" Target="media/image3.png"/></Relationships>

</file>

<file path=word/_rels/header4.xml.rels><?xml version="1.0" encoding="UTF-8"?>
<Relationships xmlns="http://schemas.openxmlformats.org/package/2006/relationships"><Relationship Id="rId1" Type="http://schemas.openxmlformats.org/officeDocument/2006/relationships/image" Target="media/image4.png"/></Relationships>

</file>

<file path=word/_rels/header6.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b"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